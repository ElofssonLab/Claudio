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D0CF6" w14:textId="77777777" w:rsidR="00D52040" w:rsidRDefault="00AE6D37">
      <w:pPr>
        <w:pStyle w:val="normal0"/>
        <w:spacing w:before="200" w:line="480" w:lineRule="auto"/>
        <w:jc w:val="both"/>
        <w:rPr>
          <w:b/>
          <w:sz w:val="24"/>
          <w:szCs w:val="24"/>
        </w:rPr>
      </w:pPr>
      <w:r>
        <w:rPr>
          <w:b/>
          <w:sz w:val="24"/>
          <w:szCs w:val="24"/>
        </w:rPr>
        <w:t xml:space="preserve">Mv </w:t>
      </w:r>
      <w:bookmarkStart w:id="0" w:name="_GoBack"/>
      <w:bookmarkEnd w:id="0"/>
      <w:r>
        <w:rPr>
          <w:b/>
          <w:sz w:val="24"/>
          <w:szCs w:val="24"/>
        </w:rPr>
        <w:t>Accurate contact-based modelling of repeat proteins predicts the structure of</w:t>
      </w:r>
      <w:del w:id="1" w:author="Arne Elofsson" w:date="2020-08-03T08:06:00Z">
        <w:r>
          <w:rPr>
            <w:b/>
            <w:sz w:val="24"/>
            <w:szCs w:val="24"/>
          </w:rPr>
          <w:delText xml:space="preserve"> new repeats protein families</w:delText>
        </w:r>
      </w:del>
      <w:ins w:id="2" w:author="Arne Elofsson" w:date="2020-08-03T08:06:00Z">
        <w:r>
          <w:rPr>
            <w:b/>
            <w:sz w:val="24"/>
            <w:szCs w:val="24"/>
          </w:rPr>
          <w:t xml:space="preserve">  Curlin and SPW repeats</w:t>
        </w:r>
      </w:ins>
      <w:r>
        <w:rPr>
          <w:b/>
          <w:sz w:val="24"/>
          <w:szCs w:val="24"/>
        </w:rPr>
        <w:t>.</w:t>
      </w:r>
    </w:p>
    <w:p w14:paraId="15C6F1CB" w14:textId="77777777" w:rsidR="00D52040" w:rsidRDefault="00D52040">
      <w:pPr>
        <w:pStyle w:val="normal0"/>
        <w:spacing w:before="200" w:line="480" w:lineRule="auto"/>
        <w:jc w:val="both"/>
        <w:rPr>
          <w:b/>
          <w:sz w:val="24"/>
          <w:szCs w:val="24"/>
        </w:rPr>
      </w:pPr>
    </w:p>
    <w:p w14:paraId="0C36A39C" w14:textId="77777777" w:rsidR="00D52040" w:rsidRDefault="00AE6D37">
      <w:pPr>
        <w:pStyle w:val="normal0"/>
        <w:spacing w:before="200" w:line="480" w:lineRule="auto"/>
        <w:jc w:val="both"/>
        <w:rPr>
          <w:sz w:val="24"/>
          <w:szCs w:val="24"/>
        </w:rPr>
      </w:pPr>
      <w:r>
        <w:rPr>
          <w:sz w:val="24"/>
          <w:szCs w:val="24"/>
        </w:rPr>
        <w:t>Claudio Bassot</w:t>
      </w:r>
      <w:r>
        <w:rPr>
          <w:sz w:val="24"/>
          <w:szCs w:val="24"/>
          <w:vertAlign w:val="superscript"/>
        </w:rPr>
        <w:t>*</w:t>
      </w:r>
      <w:r>
        <w:rPr>
          <w:sz w:val="24"/>
          <w:szCs w:val="24"/>
        </w:rPr>
        <w:t xml:space="preserve"> and Arne Elofsson</w:t>
      </w:r>
      <w:r>
        <w:rPr>
          <w:sz w:val="24"/>
          <w:szCs w:val="24"/>
          <w:vertAlign w:val="superscript"/>
        </w:rPr>
        <w:t>*</w:t>
      </w:r>
    </w:p>
    <w:p w14:paraId="272F4741" w14:textId="77777777" w:rsidR="00D52040" w:rsidRDefault="00D52040">
      <w:pPr>
        <w:pStyle w:val="normal0"/>
        <w:spacing w:before="200" w:line="480" w:lineRule="auto"/>
        <w:jc w:val="both"/>
        <w:rPr>
          <w:sz w:val="24"/>
          <w:szCs w:val="24"/>
        </w:rPr>
      </w:pPr>
    </w:p>
    <w:p w14:paraId="5BCD4933" w14:textId="77777777" w:rsidR="00D52040" w:rsidRDefault="00AE6D37">
      <w:pPr>
        <w:pStyle w:val="normal0"/>
        <w:spacing w:before="200" w:line="480" w:lineRule="auto"/>
        <w:jc w:val="both"/>
        <w:rPr>
          <w:sz w:val="24"/>
          <w:szCs w:val="24"/>
        </w:rPr>
      </w:pPr>
      <w:r>
        <w:rPr>
          <w:sz w:val="24"/>
          <w:szCs w:val="24"/>
          <w:vertAlign w:val="superscript"/>
        </w:rPr>
        <w:t xml:space="preserve">* </w:t>
      </w:r>
      <w:r>
        <w:rPr>
          <w:sz w:val="24"/>
          <w:szCs w:val="24"/>
        </w:rPr>
        <w:t>Science for Life Laboratory and Dep of Biochemistry and Biophysics, Stockholm University.</w:t>
      </w:r>
    </w:p>
    <w:p w14:paraId="6D7E1965" w14:textId="77777777" w:rsidR="00D52040" w:rsidRDefault="00D52040">
      <w:pPr>
        <w:pStyle w:val="normal0"/>
        <w:spacing w:before="200" w:line="480" w:lineRule="auto"/>
        <w:jc w:val="both"/>
        <w:rPr>
          <w:b/>
          <w:sz w:val="24"/>
          <w:szCs w:val="24"/>
        </w:rPr>
      </w:pPr>
    </w:p>
    <w:p w14:paraId="19A118CD" w14:textId="77777777" w:rsidR="00D52040" w:rsidRDefault="00AE6D37">
      <w:pPr>
        <w:pStyle w:val="normal0"/>
        <w:spacing w:before="200" w:line="480" w:lineRule="auto"/>
        <w:jc w:val="both"/>
        <w:rPr>
          <w:b/>
          <w:sz w:val="24"/>
          <w:szCs w:val="24"/>
        </w:rPr>
      </w:pPr>
      <w:r>
        <w:rPr>
          <w:b/>
          <w:sz w:val="24"/>
          <w:szCs w:val="24"/>
        </w:rPr>
        <w:t xml:space="preserve">Abstract </w:t>
      </w:r>
    </w:p>
    <w:p w14:paraId="54413388" w14:textId="77777777" w:rsidR="00D52040" w:rsidRDefault="00AE6D37">
      <w:pPr>
        <w:pStyle w:val="normal0"/>
        <w:spacing w:before="200" w:line="480" w:lineRule="auto"/>
        <w:jc w:val="both"/>
      </w:pPr>
      <w:r>
        <w:t xml:space="preserve">Repeat proteins are </w:t>
      </w:r>
      <w:del w:id="3" w:author="Arne Elofsson" w:date="2020-08-03T08:06:00Z">
        <w:r>
          <w:delText>abundant</w:delText>
        </w:r>
      </w:del>
      <w:ins w:id="4" w:author="Arne Elofsson" w:date="2020-08-03T08:06:00Z">
        <w:r>
          <w:t>an abundant class</w:t>
        </w:r>
      </w:ins>
      <w:r>
        <w:t xml:space="preserve"> in eukaryotic proteomes. They are involved in many eukaryotic specific functions, including signalling. For m</w:t>
      </w:r>
      <w:r>
        <w:t xml:space="preserve">any of these </w:t>
      </w:r>
      <w:del w:id="5" w:author="Arne Elofsson" w:date="2020-08-03T08:06:00Z">
        <w:r>
          <w:delText>proteins</w:delText>
        </w:r>
      </w:del>
      <w:ins w:id="6" w:author="Arne Elofsson" w:date="2020-08-03T08:06:00Z">
        <w:r>
          <w:t>families</w:t>
        </w:r>
      </w:ins>
      <w:r>
        <w:t>, the structure is not known</w:t>
      </w:r>
      <w:del w:id="7" w:author="Arne Elofsson" w:date="2020-08-03T08:06:00Z">
        <w:r>
          <w:delText>, as they are difficult to crystallise. Today, contact predictions based on direct coupling analysis and lately, deep learning often provide sufficient information to predict the structure of many pr</w:delText>
        </w:r>
        <w:r>
          <w:delText>otein families</w:delText>
        </w:r>
      </w:del>
      <w:ins w:id="8" w:author="Arne Elofsson" w:date="2020-08-03T08:06:00Z">
        <w:r>
          <w:t>. Recently, it has been shown that the structure of many protein families can be predicted by using contact predictions from direct coupling analysis and deep learning</w:t>
        </w:r>
      </w:ins>
      <w:r>
        <w:t xml:space="preserve">. However, </w:t>
      </w:r>
      <w:del w:id="9" w:author="Arne Elofsson" w:date="2020-08-03T08:06:00Z">
        <w:r>
          <w:delText>the</w:delText>
        </w:r>
      </w:del>
      <w:ins w:id="10" w:author="Arne Elofsson" w:date="2020-08-03T08:06:00Z">
        <w:r>
          <w:t>their</w:t>
        </w:r>
      </w:ins>
      <w:r>
        <w:t xml:space="preserve"> unique sequence features present in repeat proteins </w:t>
      </w:r>
      <w:del w:id="11" w:author="Arne Elofsson" w:date="2020-08-03T08:06:00Z">
        <w:r>
          <w:delText>hav</w:delText>
        </w:r>
        <w:r>
          <w:delText>e been</w:delText>
        </w:r>
      </w:del>
      <w:ins w:id="12" w:author="Arne Elofsson" w:date="2020-08-03T08:06:00Z">
        <w:r>
          <w:t>is</w:t>
        </w:r>
      </w:ins>
      <w:r>
        <w:t xml:space="preserve"> a challenge </w:t>
      </w:r>
      <w:del w:id="13" w:author="Arne Elofsson" w:date="2020-08-03T08:06:00Z">
        <w:r>
          <w:delText>to use direct coupling analysis for predicting contacts</w:delText>
        </w:r>
      </w:del>
      <w:ins w:id="14" w:author="Arne Elofsson" w:date="2020-08-03T08:06:00Z">
        <w:r>
          <w:t>for contact predictions DCA-methods</w:t>
        </w:r>
      </w:ins>
      <w:r>
        <w:t>. Here, we show that</w:t>
      </w:r>
      <w:ins w:id="15" w:author="Arne Elofsson" w:date="2020-08-03T08:06:00Z">
        <w:r>
          <w:t xml:space="preserve"> using the</w:t>
        </w:r>
      </w:ins>
      <w:r>
        <w:t xml:space="preserve"> deep learning-based </w:t>
      </w:r>
      <w:del w:id="16" w:author="Arne Elofsson" w:date="2020-08-03T08:06:00Z">
        <w:r>
          <w:delText>methods (DeepMetaPsicov (DMP) or  PconsC4) are more useful</w:delText>
        </w:r>
      </w:del>
      <w:ins w:id="17" w:author="Arne Elofsson" w:date="2020-08-03T08:06:00Z">
        <w:r>
          <w:t>PconsC4 is more effective</w:t>
        </w:r>
      </w:ins>
      <w:r>
        <w:t xml:space="preserve"> for predic</w:t>
      </w:r>
      <w:r>
        <w:t>ting both intra</w:t>
      </w:r>
      <w:del w:id="18" w:author="Arne Elofsson" w:date="2020-08-03T08:06:00Z">
        <w:r>
          <w:delText>-</w:delText>
        </w:r>
      </w:del>
      <w:r>
        <w:t xml:space="preserve"> and </w:t>
      </w:r>
      <w:del w:id="19" w:author="Arne Elofsson" w:date="2020-08-03T08:06:00Z">
        <w:r>
          <w:delText>inter-unit</w:delText>
        </w:r>
      </w:del>
      <w:ins w:id="20" w:author="Arne Elofsson" w:date="2020-08-03T08:06:00Z">
        <w:r>
          <w:t>interunit</w:t>
        </w:r>
      </w:ins>
      <w:r>
        <w:t xml:space="preserve"> contacts among a comprehensive set of repeat proteins. In a benchmark dataset of </w:t>
      </w:r>
      <w:del w:id="21" w:author="Arne Elofsson" w:date="2020-08-03T08:06:00Z">
        <w:r>
          <w:delText>815</w:delText>
        </w:r>
      </w:del>
      <w:ins w:id="22" w:author="Arne Elofsson" w:date="2020-08-03T08:06:00Z">
        <w:r>
          <w:t>819</w:t>
        </w:r>
      </w:ins>
      <w:r>
        <w:t xml:space="preserve"> repeat proteins about one third can be correctly modelled and among </w:t>
      </w:r>
      <w:del w:id="23" w:author="Arne Elofsson" w:date="2020-08-03T08:06:00Z">
        <w:r>
          <w:delText>49</w:delText>
        </w:r>
      </w:del>
      <w:ins w:id="24" w:author="Arne Elofsson" w:date="2020-08-03T08:06:00Z">
        <w:r>
          <w:t>51</w:t>
        </w:r>
      </w:ins>
      <w:r>
        <w:t xml:space="preserve"> PFAM families lacking a protein structure, we produce </w:t>
      </w:r>
      <w:r>
        <w:t xml:space="preserve">models of </w:t>
      </w:r>
      <w:del w:id="25" w:author="Arne Elofsson" w:date="2020-08-03T08:06:00Z">
        <w:r>
          <w:delText>eleven</w:delText>
        </w:r>
      </w:del>
      <w:ins w:id="26" w:author="Arne Elofsson" w:date="2020-08-03T08:06:00Z">
        <w:r>
          <w:t>five</w:t>
        </w:r>
      </w:ins>
      <w:r>
        <w:t xml:space="preserve"> families with estimated high accuracy. </w:t>
      </w:r>
    </w:p>
    <w:p w14:paraId="6462D80C" w14:textId="77777777" w:rsidR="00D52040" w:rsidRDefault="00D52040">
      <w:pPr>
        <w:pStyle w:val="normal0"/>
        <w:spacing w:before="200" w:line="480" w:lineRule="auto"/>
        <w:jc w:val="both"/>
      </w:pPr>
    </w:p>
    <w:p w14:paraId="3F0736ED" w14:textId="77777777" w:rsidR="00D52040" w:rsidRDefault="00AE6D37">
      <w:pPr>
        <w:pStyle w:val="normal0"/>
        <w:spacing w:before="200" w:line="480" w:lineRule="auto"/>
        <w:jc w:val="both"/>
        <w:rPr>
          <w:b/>
          <w:sz w:val="24"/>
          <w:szCs w:val="24"/>
        </w:rPr>
      </w:pPr>
      <w:r>
        <w:rPr>
          <w:b/>
          <w:sz w:val="24"/>
          <w:szCs w:val="24"/>
        </w:rPr>
        <w:t xml:space="preserve">Author Summary </w:t>
      </w:r>
    </w:p>
    <w:p w14:paraId="12D2F186" w14:textId="77777777" w:rsidR="00D52040" w:rsidRDefault="00AE6D37">
      <w:pPr>
        <w:pStyle w:val="normal0"/>
        <w:spacing w:before="200" w:line="480" w:lineRule="auto"/>
        <w:jc w:val="both"/>
      </w:pPr>
      <w:r>
        <w:lastRenderedPageBreak/>
        <w:t xml:space="preserve">Repeat proteins are widespread among organisms and particularly abundant in eukaryotic proteomes. Their primary sequence </w:t>
      </w:r>
      <w:del w:id="27" w:author="Arne Elofsson" w:date="2020-08-03T08:06:00Z">
        <w:r>
          <w:delText>presents</w:delText>
        </w:r>
      </w:del>
      <w:ins w:id="28" w:author="Arne Elofsson" w:date="2020-08-03T08:06:00Z">
        <w:r>
          <w:t>present</w:t>
        </w:r>
      </w:ins>
      <w:r>
        <w:t xml:space="preserve"> repetition in the amino acid sequences th</w:t>
      </w:r>
      <w:r>
        <w:t xml:space="preserve">at origin structures with repeated folds/domains. Although the repeated units </w:t>
      </w:r>
      <w:del w:id="29" w:author="Arne Elofsson" w:date="2020-08-03T08:06:00Z">
        <w:r>
          <w:delText>often can be recognised from the sequence alone, often structural information is</w:delText>
        </w:r>
      </w:del>
      <w:ins w:id="30" w:author="Arne Elofsson" w:date="2020-08-03T08:06:00Z">
        <w:r>
          <w:t>are easy to be recognized in primary sequence, often structure information are</w:t>
        </w:r>
      </w:ins>
      <w:r>
        <w:t xml:space="preserve"> missing. Here</w:t>
      </w:r>
      <w:del w:id="31" w:author="Arne Elofsson" w:date="2020-08-03T08:06:00Z">
        <w:r>
          <w:delText>,</w:delText>
        </w:r>
      </w:del>
      <w:r>
        <w:t xml:space="preserve"> we used contact prediction for predicting the structure of repeats protein directly from their primary sequences. We benchmark our method on a dataset comprehensive of all the known repeated structures. We evaluate the contact predictions and the obtained</w:t>
      </w:r>
      <w:r>
        <w:t xml:space="preserve"> models </w:t>
      </w:r>
      <w:ins w:id="32" w:author="Arne Elofsson" w:date="2020-08-03T08:06:00Z">
        <w:r>
          <w:t xml:space="preserve">set </w:t>
        </w:r>
      </w:ins>
      <w:r>
        <w:t xml:space="preserve">for different classes of </w:t>
      </w:r>
      <w:del w:id="33" w:author="Arne Elofsson" w:date="2020-08-03T08:06:00Z">
        <w:r>
          <w:delText>repeat proteins. Further, we develop</w:delText>
        </w:r>
      </w:del>
      <w:ins w:id="34" w:author="Arne Elofsson" w:date="2020-08-03T08:06:00Z">
        <w:r>
          <w:t>proteins and different lengths of the target,</w:t>
        </w:r>
      </w:ins>
      <w:r>
        <w:t xml:space="preserve"> and </w:t>
      </w:r>
      <w:ins w:id="35" w:author="Arne Elofsson" w:date="2020-08-03T08:06:00Z">
        <w:r>
          <w:t xml:space="preserve">we </w:t>
        </w:r>
      </w:ins>
      <w:r>
        <w:t xml:space="preserve">benchmark </w:t>
      </w:r>
      <w:del w:id="36" w:author="Arne Elofsson" w:date="2020-08-03T08:06:00Z">
        <w:r>
          <w:delText>a</w:delText>
        </w:r>
      </w:del>
      <w:ins w:id="37" w:author="Arne Elofsson" w:date="2020-08-03T08:06:00Z">
        <w:r>
          <w:t>the</w:t>
        </w:r>
      </w:ins>
      <w:r>
        <w:t xml:space="preserve"> quality assessment </w:t>
      </w:r>
      <w:del w:id="38" w:author="Arne Elofsson" w:date="2020-08-03T08:06:00Z">
        <w:r>
          <w:delText xml:space="preserve">(QA) method specific for repeat proteins. Finally, we used the prediction pipeline for all PFAM </w:delText>
        </w:r>
        <w:r>
          <w:delText>repeat families without resolved structures and found that eleven of them could be</w:delText>
        </w:r>
      </w:del>
      <w:ins w:id="39" w:author="Arne Elofsson" w:date="2020-08-03T08:06:00Z">
        <w:r>
          <w:t>of the models on repeats proteins. Finally, we applied the methods on the repeat PFAM families missing of resolved structures, five of them</w:t>
        </w:r>
      </w:ins>
      <w:r>
        <w:t xml:space="preserve"> modelled with high accuracy.</w:t>
      </w:r>
    </w:p>
    <w:p w14:paraId="418869D6" w14:textId="77777777" w:rsidR="00D52040" w:rsidRDefault="00D52040">
      <w:pPr>
        <w:pStyle w:val="normal0"/>
        <w:spacing w:before="200" w:line="480" w:lineRule="auto"/>
        <w:jc w:val="both"/>
      </w:pPr>
    </w:p>
    <w:p w14:paraId="29510D83" w14:textId="77777777" w:rsidR="00D52040" w:rsidRDefault="00AE6D37">
      <w:pPr>
        <w:pStyle w:val="normal0"/>
        <w:spacing w:before="200" w:line="480" w:lineRule="auto"/>
        <w:jc w:val="both"/>
        <w:rPr>
          <w:b/>
          <w:sz w:val="24"/>
          <w:szCs w:val="24"/>
        </w:rPr>
      </w:pPr>
      <w:r>
        <w:rPr>
          <w:b/>
          <w:sz w:val="24"/>
          <w:szCs w:val="24"/>
        </w:rPr>
        <w:t>Intr</w:t>
      </w:r>
      <w:r>
        <w:rPr>
          <w:b/>
          <w:sz w:val="24"/>
          <w:szCs w:val="24"/>
        </w:rPr>
        <w:t>oduction</w:t>
      </w:r>
    </w:p>
    <w:p w14:paraId="25801B1B" w14:textId="77777777" w:rsidR="00D52040" w:rsidRDefault="00AE6D37">
      <w:pPr>
        <w:pStyle w:val="normal0"/>
        <w:spacing w:before="200" w:line="480" w:lineRule="auto"/>
        <w:jc w:val="both"/>
        <w:rPr>
          <w:ins w:id="40" w:author="Arne Elofsson" w:date="2020-08-03T08:06:00Z"/>
          <w:color w:val="1C1E29"/>
        </w:rPr>
      </w:pPr>
      <w:r>
        <w:rPr>
          <w:color w:val="1C1E29"/>
        </w:rPr>
        <w:t xml:space="preserve">Repeat proteins contain periodic units in the primary sequence that are likely the result of duplication </w:t>
      </w:r>
      <w:del w:id="41" w:author="Arne Elofsson" w:date="2020-08-03T08:06:00Z">
        <w:r>
          <w:rPr>
            <w:color w:val="1C1E29"/>
          </w:rPr>
          <w:delText>events</w:delText>
        </w:r>
      </w:del>
      <w:ins w:id="42" w:author="Arne Elofsson" w:date="2020-08-03T08:06:00Z">
        <w:r>
          <w:rPr>
            <w:color w:val="1C1E29"/>
          </w:rPr>
          <w:t>event</w:t>
        </w:r>
      </w:ins>
      <w:r>
        <w:rPr>
          <w:color w:val="1C1E29"/>
        </w:rPr>
        <w:t xml:space="preserve"> at the genetic level </w:t>
      </w:r>
      <w:hyperlink r:id="rId7">
        <w:r>
          <w:rPr>
            <w:color w:val="000000"/>
          </w:rPr>
          <w:t>[1]</w:t>
        </w:r>
      </w:hyperlink>
      <w:r>
        <w:rPr>
          <w:color w:val="1C1E29"/>
        </w:rPr>
        <w:t>. Repeat proteins emerge through replication slippa</w:t>
      </w:r>
      <w:r>
        <w:rPr>
          <w:color w:val="1C1E29"/>
        </w:rPr>
        <w:t xml:space="preserve">ge </w:t>
      </w:r>
      <w:hyperlink r:id="rId8">
        <w:r>
          <w:rPr>
            <w:color w:val="000000"/>
          </w:rPr>
          <w:t>[2]</w:t>
        </w:r>
      </w:hyperlink>
      <w:r>
        <w:rPr>
          <w:color w:val="1C1E29"/>
        </w:rPr>
        <w:t xml:space="preserve"> and double-strand break repair </w:t>
      </w:r>
      <w:hyperlink r:id="rId9">
        <w:r>
          <w:rPr>
            <w:color w:val="000000"/>
          </w:rPr>
          <w:t>[3]</w:t>
        </w:r>
      </w:hyperlink>
      <w:r>
        <w:rPr>
          <w:color w:val="1C1E29"/>
        </w:rPr>
        <w:t xml:space="preserve">. This protein class is present in all genomes but is more frequent in eukaryotic organisms </w:t>
      </w:r>
      <w:hyperlink r:id="rId10">
        <w:r>
          <w:rPr>
            <w:color w:val="000000"/>
          </w:rPr>
          <w:t>[4–6]</w:t>
        </w:r>
      </w:hyperlink>
      <w:r>
        <w:rPr>
          <w:color w:val="1C1E29"/>
        </w:rPr>
        <w:t xml:space="preserve">  where they are involved in a wide range of functions </w:t>
      </w:r>
      <w:hyperlink r:id="rId11">
        <w:r>
          <w:rPr>
            <w:color w:val="000000"/>
          </w:rPr>
          <w:t>[7]</w:t>
        </w:r>
      </w:hyperlink>
      <w:r>
        <w:rPr>
          <w:color w:val="1C1E29"/>
        </w:rPr>
        <w:t>. In particular, due to their extended structures</w:t>
      </w:r>
      <w:del w:id="43" w:author="Arne Elofsson" w:date="2020-08-03T08:06:00Z">
        <w:r>
          <w:rPr>
            <w:color w:val="1C1E29"/>
          </w:rPr>
          <w:delText>,</w:delText>
        </w:r>
      </w:del>
      <w:r>
        <w:rPr>
          <w:color w:val="1C1E29"/>
        </w:rPr>
        <w:t xml:space="preserve"> repeat proteins often behave as mol</w:t>
      </w:r>
      <w:r>
        <w:rPr>
          <w:color w:val="1C1E29"/>
        </w:rPr>
        <w:t xml:space="preserve">ecular scaffolds in protein signalling or for protein complexes as WD40 domain </w:t>
      </w:r>
      <w:hyperlink r:id="rId12">
        <w:r>
          <w:rPr>
            <w:color w:val="000000"/>
          </w:rPr>
          <w:t>[8]</w:t>
        </w:r>
      </w:hyperlink>
      <w:r>
        <w:rPr>
          <w:color w:val="1C1E29"/>
        </w:rPr>
        <w:t xml:space="preserve">, or ankyrin repeats </w:t>
      </w:r>
      <w:hyperlink r:id="rId13">
        <w:r>
          <w:rPr>
            <w:color w:val="000000"/>
          </w:rPr>
          <w:t>[9,10]</w:t>
        </w:r>
      </w:hyperlink>
      <w:r>
        <w:rPr>
          <w:color w:val="1C1E29"/>
        </w:rPr>
        <w:t>.</w:t>
      </w:r>
      <w:del w:id="44" w:author="Arne Elofsson" w:date="2020-08-03T08:06:00Z">
        <w:r>
          <w:rPr>
            <w:color w:val="1C1E29"/>
          </w:rPr>
          <w:delText xml:space="preserve"> </w:delText>
        </w:r>
      </w:del>
    </w:p>
    <w:p w14:paraId="3E9C9D58" w14:textId="77777777" w:rsidR="00D52040" w:rsidRDefault="00AE6D37">
      <w:pPr>
        <w:pStyle w:val="normal0"/>
        <w:spacing w:before="200" w:line="480" w:lineRule="auto"/>
        <w:jc w:val="both"/>
        <w:rPr>
          <w:color w:val="1C1E29"/>
        </w:rPr>
      </w:pPr>
      <w:r>
        <w:rPr>
          <w:color w:val="1C1E29"/>
        </w:rPr>
        <w:t xml:space="preserve">Repeat proteins are </w:t>
      </w:r>
      <w:del w:id="45" w:author="Arne Elofsson" w:date="2020-08-03T08:06:00Z">
        <w:r>
          <w:rPr>
            <w:color w:val="1C1E29"/>
          </w:rPr>
          <w:delText>usually</w:delText>
        </w:r>
      </w:del>
      <w:ins w:id="46" w:author="Arne Elofsson" w:date="2020-08-03T08:06:00Z">
        <w:r>
          <w:rPr>
            <w:color w:val="1C1E29"/>
          </w:rPr>
          <w:t>often</w:t>
        </w:r>
      </w:ins>
      <w:r>
        <w:rPr>
          <w:color w:val="1C1E29"/>
        </w:rPr>
        <w:t xml:space="preserve"> conserved among orthologs </w:t>
      </w:r>
      <w:hyperlink r:id="rId14">
        <w:r>
          <w:rPr>
            <w:color w:val="000000"/>
          </w:rPr>
          <w:t>[4,11]</w:t>
        </w:r>
      </w:hyperlink>
      <w:r>
        <w:rPr>
          <w:color w:val="1C1E29"/>
        </w:rPr>
        <w:t xml:space="preserve"> while exhibiting a more accelerated evolution and divergence among paralogs </w:t>
      </w:r>
      <w:hyperlink r:id="rId15">
        <w:r>
          <w:rPr>
            <w:color w:val="000000"/>
          </w:rPr>
          <w:t>[11]</w:t>
        </w:r>
      </w:hyperlink>
      <w:r>
        <w:rPr>
          <w:color w:val="1C1E29"/>
        </w:rPr>
        <w:t xml:space="preserve">.  </w:t>
      </w:r>
    </w:p>
    <w:p w14:paraId="194D1E33" w14:textId="77777777" w:rsidR="00D52040" w:rsidRDefault="00AE6D37">
      <w:pPr>
        <w:pStyle w:val="normal0"/>
        <w:spacing w:before="200" w:line="480" w:lineRule="auto"/>
        <w:jc w:val="both"/>
        <w:rPr>
          <w:color w:val="1C1E29"/>
        </w:rPr>
      </w:pPr>
      <w:r>
        <w:rPr>
          <w:color w:val="1C1E29"/>
        </w:rPr>
        <w:t>A classification o</w:t>
      </w:r>
      <w:r>
        <w:rPr>
          <w:color w:val="1C1E29"/>
        </w:rPr>
        <w:t xml:space="preserve">f repeat proteins was proposed by Kajava </w:t>
      </w:r>
      <w:hyperlink r:id="rId16">
        <w:r>
          <w:rPr>
            <w:color w:val="000000"/>
          </w:rPr>
          <w:t>[12,13]</w:t>
        </w:r>
      </w:hyperlink>
      <w:r>
        <w:rPr>
          <w:color w:val="1C1E29"/>
        </w:rPr>
        <w:t xml:space="preserve"> based on the length of the repeat units and the tertiary structure of the repeat units. According to Kajava’s classification, there are five classe</w:t>
      </w:r>
      <w:r>
        <w:rPr>
          <w:color w:val="1C1E29"/>
        </w:rPr>
        <w:t xml:space="preserve">s of repeat proteins. However, in this study, we ignore class I and II </w:t>
      </w:r>
      <w:r>
        <w:rPr>
          <w:color w:val="1C1E29"/>
        </w:rPr>
        <w:lastRenderedPageBreak/>
        <w:t xml:space="preserve">because there are no available structures for class I, and class II structures are folded in a coiled-coil structure </w:t>
      </w:r>
      <w:del w:id="47" w:author="Arne Elofsson" w:date="2020-08-03T08:06:00Z">
        <w:r>
          <w:rPr>
            <w:color w:val="1C1E29"/>
          </w:rPr>
          <w:delText>possible to predict using other methods</w:delText>
        </w:r>
      </w:del>
      <w:ins w:id="48" w:author="Arne Elofsson" w:date="2020-08-03T08:06:00Z">
        <w:r>
          <w:rPr>
            <w:color w:val="1C1E29"/>
          </w:rPr>
          <w:t>easy to be predicted</w:t>
        </w:r>
      </w:ins>
      <w:r>
        <w:rPr>
          <w:color w:val="1C1E29"/>
        </w:rPr>
        <w:t>. Moreove</w:t>
      </w:r>
      <w:r>
        <w:rPr>
          <w:color w:val="1C1E29"/>
        </w:rPr>
        <w:t xml:space="preserve">r, the extreme amino acid compositional bias of many of these proteins makes it </w:t>
      </w:r>
      <w:del w:id="49" w:author="Arne Elofsson" w:date="2020-08-03T08:06:00Z">
        <w:r>
          <w:rPr>
            <w:color w:val="1C1E29"/>
          </w:rPr>
          <w:delText>difficult to identify</w:delText>
        </w:r>
      </w:del>
      <w:ins w:id="50" w:author="Arne Elofsson" w:date="2020-08-03T08:06:00Z">
        <w:r>
          <w:rPr>
            <w:color w:val="1C1E29"/>
          </w:rPr>
          <w:t>very hard to find</w:t>
        </w:r>
      </w:ins>
      <w:r>
        <w:rPr>
          <w:color w:val="1C1E29"/>
        </w:rPr>
        <w:t xml:space="preserve"> the coevolving residues in these </w:t>
      </w:r>
      <w:del w:id="51" w:author="Arne Elofsson" w:date="2020-08-03T08:06:00Z">
        <w:r>
          <w:rPr>
            <w:color w:val="1C1E29"/>
          </w:rPr>
          <w:delText xml:space="preserve">two </w:delText>
        </w:r>
      </w:del>
      <w:r>
        <w:rPr>
          <w:color w:val="1C1E29"/>
        </w:rPr>
        <w:t>classes.</w:t>
      </w:r>
    </w:p>
    <w:p w14:paraId="3E8C4D37" w14:textId="77777777" w:rsidR="00D52040" w:rsidRDefault="00AE6D37">
      <w:pPr>
        <w:pStyle w:val="normal0"/>
        <w:spacing w:before="200" w:line="480" w:lineRule="auto"/>
        <w:jc w:val="both"/>
        <w:rPr>
          <w:color w:val="1C1E29"/>
        </w:rPr>
      </w:pPr>
      <w:r>
        <w:rPr>
          <w:color w:val="1C1E29"/>
        </w:rPr>
        <w:t>The dataset used in our study contains three classes of proteins divided into 20 subclasses</w:t>
      </w:r>
      <w:r>
        <w:rPr>
          <w:color w:val="1C1E29"/>
        </w:rPr>
        <w:t xml:space="preserve"> </w:t>
      </w:r>
      <w:ins w:id="52" w:author="Arne Elofsson" w:date="2020-08-03T08:06:00Z">
        <w:r>
          <w:rPr>
            <w:color w:val="1C1E29"/>
          </w:rPr>
          <w:t xml:space="preserve">divided </w:t>
        </w:r>
      </w:ins>
      <w:r>
        <w:rPr>
          <w:color w:val="1C1E29"/>
        </w:rPr>
        <w:t xml:space="preserve">by their secondary structure, according to RepeatsDB </w:t>
      </w:r>
      <w:hyperlink r:id="rId17">
        <w:r>
          <w:rPr>
            <w:color w:val="000000"/>
          </w:rPr>
          <w:t>[14]</w:t>
        </w:r>
      </w:hyperlink>
      <w:del w:id="53" w:author="Arne Elofsson" w:date="2020-08-03T08:06:00Z">
        <w:r>
          <w:rPr>
            <w:color w:val="1C1E29"/>
          </w:rPr>
          <w:delText>, Figure</w:delText>
        </w:r>
      </w:del>
      <w:ins w:id="54" w:author="Arne Elofsson" w:date="2020-08-03T08:06:00Z">
        <w:r>
          <w:rPr>
            <w:color w:val="1C1E29"/>
          </w:rPr>
          <w:t xml:space="preserve"> Fig</w:t>
        </w:r>
      </w:ins>
      <w:r>
        <w:rPr>
          <w:color w:val="1C1E29"/>
        </w:rPr>
        <w:t xml:space="preserve"> 1. The three </w:t>
      </w:r>
      <w:del w:id="55" w:author="Arne Elofsson" w:date="2020-08-03T08:06:00Z">
        <w:r>
          <w:rPr>
            <w:color w:val="1C1E29"/>
          </w:rPr>
          <w:delText>types</w:delText>
        </w:r>
      </w:del>
      <w:ins w:id="56" w:author="Arne Elofsson" w:date="2020-08-03T08:06:00Z">
        <w:r>
          <w:rPr>
            <w:color w:val="1C1E29"/>
          </w:rPr>
          <w:t>classes</w:t>
        </w:r>
      </w:ins>
      <w:r>
        <w:rPr>
          <w:color w:val="1C1E29"/>
        </w:rPr>
        <w:t xml:space="preserve"> are</w:t>
      </w:r>
      <w:del w:id="57" w:author="Arne Elofsson" w:date="2020-08-03T08:06:00Z">
        <w:r>
          <w:rPr>
            <w:color w:val="1C1E29"/>
          </w:rPr>
          <w:delText>;</w:delText>
        </w:r>
      </w:del>
      <w:r>
        <w:rPr>
          <w:color w:val="1C1E29"/>
        </w:rPr>
        <w:t xml:space="preserve"> class III </w:t>
      </w:r>
      <w:ins w:id="58" w:author="Arne Elofsson" w:date="2020-08-03T08:06:00Z">
        <w:r>
          <w:rPr>
            <w:color w:val="1C1E29"/>
          </w:rPr>
          <w:t xml:space="preserve">containing </w:t>
        </w:r>
      </w:ins>
      <w:r>
        <w:rPr>
          <w:color w:val="1C1E29"/>
        </w:rPr>
        <w:t xml:space="preserve">extended repeats (e.g. </w:t>
      </w:r>
      <w:r>
        <w:rPr>
          <w:color w:val="1C1E29"/>
        </w:rPr>
        <w:t>ɑ and β solenoids)</w:t>
      </w:r>
      <w:del w:id="59" w:author="Arne Elofsson" w:date="2020-08-03T08:06:00Z">
        <w:r>
          <w:rPr>
            <w:color w:val="1C1E29"/>
          </w:rPr>
          <w:delText>;</w:delText>
        </w:r>
      </w:del>
      <w:ins w:id="60" w:author="Arne Elofsson" w:date="2020-08-03T08:06:00Z">
        <w:r>
          <w:rPr>
            <w:color w:val="1C1E29"/>
          </w:rPr>
          <w:t>,</w:t>
        </w:r>
      </w:ins>
      <w:r>
        <w:rPr>
          <w:color w:val="1C1E29"/>
        </w:rPr>
        <w:t xml:space="preserve"> class IV </w:t>
      </w:r>
      <w:ins w:id="61" w:author="Arne Elofsson" w:date="2020-08-03T08:06:00Z">
        <w:r>
          <w:rPr>
            <w:color w:val="1C1E29"/>
          </w:rPr>
          <w:t xml:space="preserve">containing </w:t>
        </w:r>
      </w:ins>
      <w:r>
        <w:rPr>
          <w:color w:val="1C1E29"/>
        </w:rPr>
        <w:t>closed</w:t>
      </w:r>
      <w:r>
        <w:rPr>
          <w:color w:val="1C1E29"/>
        </w:rPr>
        <w:t xml:space="preserve"> repeats structures (e.g. TIM and β barrels and β-propeller),</w:t>
      </w:r>
      <w:del w:id="62" w:author="Arne Elofsson" w:date="2020-08-03T08:06:00Z">
        <w:r>
          <w:rPr>
            <w:color w:val="1C1E29"/>
          </w:rPr>
          <w:delText xml:space="preserve"> and</w:delText>
        </w:r>
      </w:del>
      <w:r>
        <w:rPr>
          <w:color w:val="1C1E29"/>
        </w:rPr>
        <w:t xml:space="preserve"> class V where the units appear as separate domains on a string. </w:t>
      </w:r>
      <w:del w:id="63" w:author="Arne Elofsson" w:date="2020-08-03T08:06:00Z">
        <w:r>
          <w:rPr>
            <w:color w:val="1C1E29"/>
          </w:rPr>
          <w:delText>Further, in class V the repeat units are longer</w:delText>
        </w:r>
      </w:del>
      <w:ins w:id="64" w:author="Arne Elofsson" w:date="2020-08-03T08:06:00Z">
        <w:r>
          <w:rPr>
            <w:color w:val="1C1E29"/>
          </w:rPr>
          <w:t>The units are also longer in class V</w:t>
        </w:r>
      </w:ins>
      <w:r>
        <w:rPr>
          <w:color w:val="1C1E29"/>
        </w:rPr>
        <w:t xml:space="preserve"> than in </w:t>
      </w:r>
      <w:del w:id="65" w:author="Arne Elofsson" w:date="2020-08-03T08:06:00Z">
        <w:r>
          <w:rPr>
            <w:color w:val="1C1E29"/>
          </w:rPr>
          <w:delText xml:space="preserve">the </w:delText>
        </w:r>
      </w:del>
      <w:r>
        <w:rPr>
          <w:color w:val="1C1E29"/>
        </w:rPr>
        <w:t>other classes.</w:t>
      </w:r>
    </w:p>
    <w:p w14:paraId="277B03C9" w14:textId="77777777" w:rsidR="00D52040" w:rsidRDefault="00D52040">
      <w:pPr>
        <w:pStyle w:val="normal0"/>
        <w:spacing w:before="200" w:line="480" w:lineRule="auto"/>
        <w:jc w:val="both"/>
        <w:rPr>
          <w:color w:val="1C1E29"/>
        </w:rPr>
      </w:pPr>
    </w:p>
    <w:p w14:paraId="354CF077" w14:textId="77777777" w:rsidR="00D52040" w:rsidRDefault="00AE6D37">
      <w:pPr>
        <w:pStyle w:val="normal0"/>
        <w:spacing w:before="200" w:line="480" w:lineRule="auto"/>
        <w:jc w:val="both"/>
        <w:rPr>
          <w:color w:val="1C1E29"/>
        </w:rPr>
      </w:pPr>
      <w:r>
        <w:rPr>
          <w:b/>
          <w:i/>
        </w:rPr>
        <w:t>Figure1. Repea</w:t>
      </w:r>
      <w:r>
        <w:rPr>
          <w:b/>
          <w:i/>
        </w:rPr>
        <w:t xml:space="preserve">ts proteins classification. </w:t>
      </w:r>
      <w:r>
        <w:rPr>
          <w:i/>
        </w:rPr>
        <w:t xml:space="preserve">Representation of the repeats classes and subclasses as classified in repeatsDB 2.0 </w:t>
      </w:r>
      <w:hyperlink r:id="rId18">
        <w:r>
          <w:rPr>
            <w:i/>
            <w:color w:val="000000"/>
          </w:rPr>
          <w:t>[14]</w:t>
        </w:r>
      </w:hyperlink>
      <w:del w:id="66" w:author="Arne Elofsson" w:date="2020-08-03T08:06:00Z">
        <w:r>
          <w:rPr>
            <w:color w:val="1C1E29"/>
          </w:rPr>
          <w:delText>.</w:delText>
        </w:r>
      </w:del>
    </w:p>
    <w:p w14:paraId="63B1D2C8" w14:textId="77777777" w:rsidR="00D52040" w:rsidRDefault="00D52040">
      <w:pPr>
        <w:pStyle w:val="normal0"/>
        <w:spacing w:before="200" w:line="480" w:lineRule="auto"/>
        <w:jc w:val="both"/>
        <w:rPr>
          <w:color w:val="1C1E29"/>
        </w:rPr>
      </w:pPr>
    </w:p>
    <w:p w14:paraId="37F01C6C" w14:textId="77777777" w:rsidR="00D52040" w:rsidRPr="00D52040" w:rsidRDefault="00AE6D37">
      <w:pPr>
        <w:pStyle w:val="normal0"/>
        <w:spacing w:before="200" w:line="480" w:lineRule="auto"/>
        <w:jc w:val="both"/>
        <w:rPr>
          <w:color w:val="1C1E29"/>
          <w:rPrChange w:id="67" w:author="Arne Elofsson" w:date="2020-08-03T08:06:00Z">
            <w:rPr>
              <w:strike/>
              <w:color w:val="FF0000"/>
            </w:rPr>
          </w:rPrChange>
        </w:rPr>
      </w:pPr>
      <w:del w:id="68" w:author="Arne Elofsson" w:date="2020-08-03T08:06:00Z">
        <w:r>
          <w:rPr>
            <w:color w:val="1C1E29"/>
          </w:rPr>
          <w:delText>The</w:delText>
        </w:r>
      </w:del>
      <w:ins w:id="69" w:author="Arne Elofsson" w:date="2020-08-03T08:06:00Z">
        <w:r>
          <w:rPr>
            <w:color w:val="1C1E29"/>
          </w:rPr>
          <w:t>Class III is dominated by</w:t>
        </w:r>
      </w:ins>
      <w:r>
        <w:rPr>
          <w:color w:val="1C1E29"/>
        </w:rPr>
        <w:t xml:space="preserve"> solenoid structures (</w:t>
      </w:r>
      <w:del w:id="70" w:author="Arne Elofsson" w:date="2020-08-03T08:06:00Z">
        <w:r>
          <w:rPr>
            <w:color w:val="1C1E29"/>
          </w:rPr>
          <w:delText>subclasses</w:delText>
        </w:r>
      </w:del>
      <w:ins w:id="71" w:author="Arne Elofsson" w:date="2020-08-03T08:06:00Z">
        <w:r>
          <w:rPr>
            <w:color w:val="1C1E29"/>
          </w:rPr>
          <w:t>Figure1</w:t>
        </w:r>
      </w:ins>
      <w:r>
        <w:rPr>
          <w:color w:val="1C1E29"/>
        </w:rPr>
        <w:t xml:space="preserve"> III.1, III.2 III.3) </w:t>
      </w:r>
      <w:del w:id="72" w:author="Arne Elofsson" w:date="2020-08-03T08:06:00Z">
        <w:r>
          <w:rPr>
            <w:color w:val="1C1E29"/>
          </w:rPr>
          <w:delText xml:space="preserve">dominate Class III </w:delText>
        </w:r>
      </w:del>
      <w:hyperlink r:id="rId19">
        <w:r>
          <w:rPr>
            <w:color w:val="000000"/>
          </w:rPr>
          <w:t>[13]</w:t>
        </w:r>
      </w:hyperlink>
      <w:r>
        <w:rPr>
          <w:color w:val="1C1E29"/>
        </w:rPr>
        <w:t xml:space="preserve">, and </w:t>
      </w:r>
      <w:del w:id="73" w:author="Arne Elofsson" w:date="2020-08-03T08:06:00Z">
        <w:r>
          <w:rPr>
            <w:color w:val="1C1E29"/>
          </w:rPr>
          <w:delText>these proteins contain</w:delText>
        </w:r>
      </w:del>
      <w:ins w:id="74" w:author="Arne Elofsson" w:date="2020-08-03T08:06:00Z">
        <w:r>
          <w:rPr>
            <w:color w:val="1C1E29"/>
          </w:rPr>
          <w:t>there is</w:t>
        </w:r>
      </w:ins>
      <w:r>
        <w:rPr>
          <w:color w:val="1C1E29"/>
        </w:rPr>
        <w:t xml:space="preserve"> a wide </w:t>
      </w:r>
      <w:r>
        <w:rPr>
          <w:color w:val="1C1E29"/>
          <w:rPrChange w:id="75" w:author="Arne Elofsson" w:date="2020-08-03T08:06:00Z">
            <w:rPr/>
          </w:rPrChange>
        </w:rPr>
        <w:t xml:space="preserve">range </w:t>
      </w:r>
      <w:del w:id="76" w:author="Arne Elofsson" w:date="2020-08-03T08:06:00Z">
        <w:r>
          <w:delText>of repeated</w:delText>
        </w:r>
      </w:del>
      <w:ins w:id="77" w:author="Arne Elofsson" w:date="2020-08-03T08:06:00Z">
        <w:r>
          <w:rPr>
            <w:color w:val="1C1E29"/>
          </w:rPr>
          <w:t>in the numbers of</w:t>
        </w:r>
      </w:ins>
      <w:r>
        <w:rPr>
          <w:color w:val="1C1E29"/>
          <w:rPrChange w:id="78" w:author="Arne Elofsson" w:date="2020-08-03T08:06:00Z">
            <w:rPr/>
          </w:rPrChange>
        </w:rPr>
        <w:t xml:space="preserve"> units (from 4 to 38)</w:t>
      </w:r>
      <w:del w:id="79" w:author="Arne Elofsson" w:date="2020-08-03T08:06:00Z">
        <w:r>
          <w:delText>, Figure 1. The</w:delText>
        </w:r>
      </w:del>
      <w:ins w:id="80" w:author="Arne Elofsson" w:date="2020-08-03T08:06:00Z">
        <w:r>
          <w:rPr>
            <w:color w:val="1C1E29"/>
          </w:rPr>
          <w:t>. Also, the</w:t>
        </w:r>
      </w:ins>
      <w:r>
        <w:rPr>
          <w:color w:val="1C1E29"/>
          <w:rPrChange w:id="81" w:author="Arne Elofsson" w:date="2020-08-03T08:06:00Z">
            <w:rPr/>
          </w:rPrChange>
        </w:rPr>
        <w:t xml:space="preserve"> length of the individual unit i</w:t>
      </w:r>
      <w:r>
        <w:rPr>
          <w:color w:val="1C1E29"/>
          <w:rPrChange w:id="82" w:author="Arne Elofsson" w:date="2020-08-03T08:06:00Z">
            <w:rPr/>
          </w:rPrChange>
        </w:rPr>
        <w:t xml:space="preserve">s </w:t>
      </w:r>
      <w:del w:id="83" w:author="Arne Elofsson" w:date="2020-08-03T08:06:00Z">
        <w:r>
          <w:delText xml:space="preserve">also quite variable (from 10 to 50 residues) </w:delText>
        </w:r>
        <w:r>
          <w:fldChar w:fldCharType="begin"/>
        </w:r>
        <w:r>
          <w:delInstrText>HYPERLINK "https://paperpile.com/c/NMPUUL/z3tG"</w:delInstrText>
        </w:r>
        <w:r>
          <w:fldChar w:fldCharType="separate"/>
        </w:r>
        <w:r>
          <w:delText>[14]</w:delText>
        </w:r>
        <w:r>
          <w:fldChar w:fldCharType="end"/>
        </w:r>
        <w:r>
          <w:delText xml:space="preserve">, </w:delText>
        </w:r>
        <w:r>
          <w:rPr>
            <w:color w:val="1C1E29"/>
          </w:rPr>
          <w:delText xml:space="preserve">with β-solenoids having significantly shorter repeats compared with α and α/β solenoid </w:delText>
        </w:r>
        <w:r>
          <w:fldChar w:fldCharType="begin"/>
        </w:r>
        <w:r>
          <w:delInstrText>HYPERLINK "https://paperpile.com/c/NMPUUL/lEFg"</w:delInstrText>
        </w:r>
        <w:r>
          <w:fldChar w:fldCharType="separate"/>
        </w:r>
        <w:r>
          <w:rPr>
            <w:color w:val="000000"/>
          </w:rPr>
          <w:delText>[13]</w:delText>
        </w:r>
        <w:r>
          <w:fldChar w:fldCharType="end"/>
        </w:r>
      </w:del>
      <w:ins w:id="84" w:author="Arne Elofsson" w:date="2020-08-03T08:06:00Z">
        <w:r>
          <w:rPr>
            <w:color w:val="1C1E29"/>
          </w:rPr>
          <w:t>widely varia</w:t>
        </w:r>
        <w:r>
          <w:rPr>
            <w:color w:val="1C1E29"/>
          </w:rPr>
          <w:t xml:space="preserve">ble, e.g. β-solenoid have significantly shorter repeats compared with α and α/β solenoid </w:t>
        </w:r>
        <w:r>
          <w:fldChar w:fldCharType="begin"/>
        </w:r>
        <w:r>
          <w:instrText>HYPERLINK "https://paperpile.com/c/NMPUUL/lEFg"</w:instrText>
        </w:r>
        <w:r>
          <w:fldChar w:fldCharType="separate"/>
        </w:r>
        <w:r>
          <w:rPr>
            <w:color w:val="000000"/>
          </w:rPr>
          <w:t>[13]</w:t>
        </w:r>
        <w:r>
          <w:fldChar w:fldCharType="end"/>
        </w:r>
        <w:r>
          <w:rPr>
            <w:color w:val="1C1E29"/>
          </w:rPr>
          <w:t>. Two subclasses: β-trefoil/β-hairpins, anti-parallel and β-layer/β-hairpins form extended beta strands without t</w:t>
        </w:r>
        <w:r>
          <w:rPr>
            <w:color w:val="1C1E29"/>
          </w:rPr>
          <w:t>he bend typical of the solenoid</w:t>
        </w:r>
      </w:ins>
      <w:r>
        <w:rPr>
          <w:color w:val="1C1E29"/>
        </w:rPr>
        <w:t>.</w:t>
      </w:r>
    </w:p>
    <w:p w14:paraId="117F25F1" w14:textId="77777777" w:rsidR="00D52040" w:rsidRDefault="00AE6D37">
      <w:pPr>
        <w:pStyle w:val="normal0"/>
        <w:spacing w:before="200" w:line="480" w:lineRule="auto"/>
        <w:jc w:val="both"/>
        <w:rPr>
          <w:ins w:id="85" w:author="Arne Elofsson" w:date="2020-08-03T08:06:00Z"/>
          <w:color w:val="1C1E29"/>
        </w:rPr>
      </w:pPr>
      <w:r>
        <w:rPr>
          <w:color w:val="1C1E29"/>
          <w:rPrChange w:id="86" w:author="Arne Elofsson" w:date="2020-08-03T08:06:00Z">
            <w:rPr/>
          </w:rPrChange>
        </w:rPr>
        <w:t>Members of class IV are constrained in variability by the closed fold. Indeed</w:t>
      </w:r>
      <w:del w:id="87" w:author="Arne Elofsson" w:date="2020-08-03T08:06:00Z">
        <w:r>
          <w:delText>,</w:delText>
        </w:r>
      </w:del>
      <w:r>
        <w:rPr>
          <w:color w:val="1C1E29"/>
          <w:rPrChange w:id="88" w:author="Arne Elofsson" w:date="2020-08-03T08:06:00Z">
            <w:rPr/>
          </w:rPrChange>
        </w:rPr>
        <w:t xml:space="preserve"> despite ten subclasses of different units</w:t>
      </w:r>
      <w:del w:id="89" w:author="Arne Elofsson" w:date="2020-08-03T08:06:00Z">
        <w:r>
          <w:delText>,</w:delText>
        </w:r>
      </w:del>
      <w:ins w:id="90" w:author="Arne Elofsson" w:date="2020-08-03T08:06:00Z">
        <w:r>
          <w:rPr>
            <w:color w:val="1C1E29"/>
          </w:rPr>
          <w:t xml:space="preserve"> fold</w:t>
        </w:r>
      </w:ins>
      <w:r>
        <w:rPr>
          <w:color w:val="1C1E29"/>
          <w:rPrChange w:id="91" w:author="Arne Elofsson" w:date="2020-08-03T08:06:00Z">
            <w:rPr/>
          </w:rPrChange>
        </w:rPr>
        <w:t xml:space="preserve"> the number of units </w:t>
      </w:r>
      <w:del w:id="92" w:author="Arne Elofsson" w:date="2020-08-03T08:06:00Z">
        <w:r>
          <w:delText>varies between 3 and</w:delText>
        </w:r>
      </w:del>
      <w:ins w:id="93" w:author="Arne Elofsson" w:date="2020-08-03T08:06:00Z">
        <w:r>
          <w:rPr>
            <w:color w:val="1C1E29"/>
          </w:rPr>
          <w:t>go from 3 to</w:t>
        </w:r>
      </w:ins>
      <w:r>
        <w:rPr>
          <w:color w:val="1C1E29"/>
          <w:rPrChange w:id="94" w:author="Arne Elofsson" w:date="2020-08-03T08:06:00Z">
            <w:rPr/>
          </w:rPrChange>
        </w:rPr>
        <w:t xml:space="preserve"> 16, and </w:t>
      </w:r>
      <w:ins w:id="95" w:author="Arne Elofsson" w:date="2020-08-03T08:06:00Z">
        <w:r>
          <w:rPr>
            <w:color w:val="1C1E29"/>
          </w:rPr>
          <w:t xml:space="preserve">the </w:t>
        </w:r>
      </w:ins>
      <w:r>
        <w:rPr>
          <w:color w:val="1C1E29"/>
          <w:rPrChange w:id="96" w:author="Arne Elofsson" w:date="2020-08-03T08:06:00Z">
            <w:rPr/>
          </w:rPrChange>
        </w:rPr>
        <w:t xml:space="preserve">proteins with more than ten </w:t>
      </w:r>
      <w:del w:id="97" w:author="Arne Elofsson" w:date="2020-08-03T08:06:00Z">
        <w:r>
          <w:delText xml:space="preserve">repeat </w:delText>
        </w:r>
      </w:del>
      <w:r>
        <w:rPr>
          <w:color w:val="1C1E29"/>
          <w:rPrChange w:id="98" w:author="Arne Elofsson" w:date="2020-08-03T08:06:00Z">
            <w:rPr/>
          </w:rPrChange>
        </w:rPr>
        <w:t xml:space="preserve">units are rare. </w:t>
      </w:r>
      <w:del w:id="99" w:author="Arne Elofsson" w:date="2020-08-03T08:06:00Z">
        <w:r>
          <w:delText xml:space="preserve">Even in this class, the length of the repeats units varies between 10 to 50 residues </w:delText>
        </w:r>
        <w:r>
          <w:fldChar w:fldCharType="begin"/>
        </w:r>
        <w:r>
          <w:delInstrText>HYPERLINK "https://paperpile.com/c/NMPUUL/lEFg"</w:delInstrText>
        </w:r>
        <w:r>
          <w:fldChar w:fldCharType="separate"/>
        </w:r>
        <w:r>
          <w:delText>[13]</w:delText>
        </w:r>
        <w:r>
          <w:fldChar w:fldCharType="end"/>
        </w:r>
        <w:r>
          <w:delText>. Finally, class V proteins are made up of the extended repeat units, often longer than 40 res</w:delText>
        </w:r>
        <w:r>
          <w:delText xml:space="preserve">idues </w:delText>
        </w:r>
        <w:r>
          <w:fldChar w:fldCharType="begin"/>
        </w:r>
        <w:r>
          <w:delInstrText>HYPERLINK "https://paperpile.com/c/NMPUUL/z3tG"</w:delInstrText>
        </w:r>
        <w:r>
          <w:fldChar w:fldCharType="separate"/>
        </w:r>
        <w:r>
          <w:delText>[14]</w:delText>
        </w:r>
        <w:r>
          <w:fldChar w:fldCharType="end"/>
        </w:r>
        <w:r>
          <w:delText>,  where each unit folds</w:delText>
        </w:r>
      </w:del>
      <w:ins w:id="100" w:author="Arne Elofsson" w:date="2020-08-03T08:06:00Z">
        <w:r>
          <w:rPr>
            <w:color w:val="1C1E29"/>
          </w:rPr>
          <w:t xml:space="preserve">The length of the units is in between class III and V </w:t>
        </w:r>
        <w:r>
          <w:fldChar w:fldCharType="begin"/>
        </w:r>
        <w:r>
          <w:instrText>HYPERLINK "https://paperpile.com/c/NMPUUL/lEFg"</w:instrText>
        </w:r>
        <w:r>
          <w:fldChar w:fldCharType="separate"/>
        </w:r>
        <w:r>
          <w:rPr>
            <w:color w:val="000000"/>
          </w:rPr>
          <w:t>[13]</w:t>
        </w:r>
        <w:r>
          <w:fldChar w:fldCharType="end"/>
        </w:r>
        <w:r>
          <w:rPr>
            <w:color w:val="1C1E29"/>
          </w:rPr>
          <w:t>.</w:t>
        </w:r>
      </w:ins>
    </w:p>
    <w:p w14:paraId="55DF45B2" w14:textId="77777777" w:rsidR="00D52040" w:rsidRDefault="00AE6D37">
      <w:pPr>
        <w:pStyle w:val="normal0"/>
        <w:spacing w:before="200" w:line="480" w:lineRule="auto"/>
        <w:jc w:val="both"/>
        <w:rPr>
          <w:del w:id="101" w:author="Arne Elofsson" w:date="2020-08-03T08:06:00Z"/>
        </w:rPr>
      </w:pPr>
      <w:ins w:id="102" w:author="Arne Elofsson" w:date="2020-08-03T08:06:00Z">
        <w:r>
          <w:rPr>
            <w:color w:val="1C1E29"/>
          </w:rPr>
          <w:t>Class V has the longest units, which fold</w:t>
        </w:r>
      </w:ins>
      <w:r>
        <w:rPr>
          <w:color w:val="1C1E29"/>
          <w:rPrChange w:id="103" w:author="Arne Elofsson" w:date="2020-08-03T08:06:00Z">
            <w:rPr/>
          </w:rPrChange>
        </w:rPr>
        <w:t xml:space="preserve"> into proper domains</w:t>
      </w:r>
      <w:del w:id="104" w:author="Arne Elofsson" w:date="2020-08-03T08:06:00Z">
        <w:r>
          <w:delText>,</w:delText>
        </w:r>
      </w:del>
      <w:r>
        <w:rPr>
          <w:color w:val="1C1E29"/>
          <w:rPrChange w:id="105" w:author="Arne Elofsson" w:date="2020-08-03T08:06:00Z">
            <w:rPr/>
          </w:rPrChange>
        </w:rPr>
        <w:t xml:space="preserve"> and </w:t>
      </w:r>
      <w:del w:id="106" w:author="Arne Elofsson" w:date="2020-08-03T08:06:00Z">
        <w:r>
          <w:delText>they only have few inter-unit contacts.</w:delText>
        </w:r>
      </w:del>
    </w:p>
    <w:p w14:paraId="7181B1E0" w14:textId="77777777" w:rsidR="00D52040" w:rsidRDefault="00AE6D37">
      <w:pPr>
        <w:pStyle w:val="normal0"/>
        <w:spacing w:before="200" w:line="480" w:lineRule="auto"/>
        <w:jc w:val="both"/>
        <w:rPr>
          <w:ins w:id="107" w:author="Arne Elofsson" w:date="2020-08-03T08:06:00Z"/>
          <w:color w:val="1C1E29"/>
        </w:rPr>
      </w:pPr>
      <w:del w:id="108" w:author="Arne Elofsson" w:date="2020-08-03T08:06:00Z">
        <w:r>
          <w:delText>Many repeat protein families lack a resolved structure.  For these protein families, residue-residue contact prediction is the best method to obtain structural information</w:delText>
        </w:r>
      </w:del>
      <w:ins w:id="109" w:author="Arne Elofsson" w:date="2020-08-03T08:06:00Z">
        <w:r>
          <w:rPr>
            <w:color w:val="1C1E29"/>
          </w:rPr>
          <w:t>also a low number of units with few inte</w:t>
        </w:r>
        <w:r>
          <w:rPr>
            <w:color w:val="1C1E29"/>
          </w:rPr>
          <w:t>ractions between them.</w:t>
        </w:r>
      </w:ins>
    </w:p>
    <w:p w14:paraId="1791D404" w14:textId="77777777" w:rsidR="00D52040" w:rsidRPr="00D52040" w:rsidRDefault="00AE6D37">
      <w:pPr>
        <w:pStyle w:val="normal0"/>
        <w:spacing w:before="200" w:line="480" w:lineRule="auto"/>
        <w:jc w:val="both"/>
        <w:rPr>
          <w:color w:val="1C1E29"/>
          <w:rPrChange w:id="110" w:author="Arne Elofsson" w:date="2020-08-03T08:06:00Z">
            <w:rPr/>
          </w:rPrChange>
        </w:rPr>
      </w:pPr>
      <w:ins w:id="111" w:author="Arne Elofsson" w:date="2020-08-03T08:06:00Z">
        <w:r>
          <w:rPr>
            <w:color w:val="1C1E29"/>
          </w:rPr>
          <w:lastRenderedPageBreak/>
          <w:t>However, many repeat proteins lack a resolved structure or a template to perform homology modelling. Residue-residue contact prediction is the most promising template free method</w:t>
        </w:r>
      </w:ins>
      <w:r>
        <w:rPr>
          <w:color w:val="1C1E29"/>
          <w:rPrChange w:id="112" w:author="Arne Elofsson" w:date="2020-08-03T08:06:00Z">
            <w:rPr/>
          </w:rPrChange>
        </w:rPr>
        <w:t xml:space="preserve"> </w:t>
      </w:r>
      <w:hyperlink r:id="rId20">
        <w:r>
          <w:rPr>
            <w:color w:val="000000"/>
          </w:rPr>
          <w:t>[15]</w:t>
        </w:r>
      </w:hyperlink>
      <w:r>
        <w:rPr>
          <w:color w:val="1C1E29"/>
          <w:rPrChange w:id="113" w:author="Arne Elofsson" w:date="2020-08-03T08:06:00Z">
            <w:rPr/>
          </w:rPrChange>
        </w:rPr>
        <w:t xml:space="preserve">. Contact prediction methods </w:t>
      </w:r>
      <w:del w:id="114" w:author="Arne Elofsson" w:date="2020-08-03T08:06:00Z">
        <w:r>
          <w:delText>use residue-residue</w:delText>
        </w:r>
      </w:del>
      <w:ins w:id="115" w:author="Arne Elofsson" w:date="2020-08-03T08:06:00Z">
        <w:r>
          <w:rPr>
            <w:color w:val="1C1E29"/>
          </w:rPr>
          <w:t>identify residues</w:t>
        </w:r>
      </w:ins>
      <w:r>
        <w:rPr>
          <w:color w:val="1C1E29"/>
          <w:rPrChange w:id="116" w:author="Arne Elofsson" w:date="2020-08-03T08:06:00Z">
            <w:rPr/>
          </w:rPrChange>
        </w:rPr>
        <w:t xml:space="preserve"> co-evolution from multiple sequence alignment and identify the evolutionary constraints of the residues imposed by the tertiary protein structure </w:t>
      </w:r>
      <w:hyperlink r:id="rId21">
        <w:r>
          <w:rPr>
            <w:color w:val="000000"/>
          </w:rPr>
          <w:t>[16]</w:t>
        </w:r>
      </w:hyperlink>
      <w:r>
        <w:rPr>
          <w:color w:val="1C1E29"/>
          <w:rPrChange w:id="117" w:author="Arne Elofsson" w:date="2020-08-03T08:06:00Z">
            <w:rPr/>
          </w:rPrChange>
        </w:rPr>
        <w:t xml:space="preserve">. Nevertheless, repeat proteins are a difficult target for contact prediction; the internal symmetry introduces artefacts in the contact map at a distance corresponding to the repeated units </w:t>
      </w:r>
      <w:hyperlink r:id="rId22">
        <w:r>
          <w:rPr>
            <w:color w:val="000000"/>
          </w:rPr>
          <w:t>[17]</w:t>
        </w:r>
      </w:hyperlink>
      <w:r>
        <w:rPr>
          <w:color w:val="1C1E29"/>
          <w:rPrChange w:id="118" w:author="Arne Elofsson" w:date="2020-08-03T08:06:00Z">
            <w:rPr/>
          </w:rPrChange>
        </w:rPr>
        <w:t xml:space="preserve">. </w:t>
      </w:r>
    </w:p>
    <w:p w14:paraId="507F57D2" w14:textId="77777777" w:rsidR="00D52040" w:rsidRPr="00D52040" w:rsidRDefault="00AE6D37">
      <w:pPr>
        <w:pStyle w:val="normal0"/>
        <w:spacing w:before="200" w:line="480" w:lineRule="auto"/>
        <w:jc w:val="both"/>
        <w:rPr>
          <w:color w:val="1C1E29"/>
          <w:rPrChange w:id="119" w:author="Arne Elofsson" w:date="2020-08-03T08:06:00Z">
            <w:rPr/>
          </w:rPrChange>
        </w:rPr>
      </w:pPr>
      <w:r>
        <w:rPr>
          <w:color w:val="1C1E29"/>
          <w:rPrChange w:id="120" w:author="Arne Elofsson" w:date="2020-08-03T08:06:00Z">
            <w:rPr/>
          </w:rPrChange>
        </w:rPr>
        <w:t xml:space="preserve">Here, we benchmark the deep-learning-based contacts prediction </w:t>
      </w:r>
      <w:del w:id="121" w:author="Arne Elofsson" w:date="2020-08-03T08:06:00Z">
        <w:r>
          <w:delText>programs</w:delText>
        </w:r>
      </w:del>
      <w:ins w:id="122" w:author="Arne Elofsson" w:date="2020-08-03T08:06:00Z">
        <w:r>
          <w:rPr>
            <w:color w:val="1C1E29"/>
          </w:rPr>
          <w:t>program</w:t>
        </w:r>
      </w:ins>
      <w:r>
        <w:rPr>
          <w:color w:val="1C1E29"/>
          <w:rPrChange w:id="123" w:author="Arne Elofsson" w:date="2020-08-03T08:06:00Z">
            <w:rPr/>
          </w:rPrChange>
        </w:rPr>
        <w:t xml:space="preserve"> PconsC4 </w:t>
      </w:r>
      <w:hyperlink r:id="rId23">
        <w:r>
          <w:rPr>
            <w:color w:val="000000"/>
          </w:rPr>
          <w:t>[18]</w:t>
        </w:r>
      </w:hyperlink>
      <w:r>
        <w:rPr>
          <w:color w:val="1C1E29"/>
          <w:rPrChange w:id="124" w:author="Arne Elofsson" w:date="2020-08-03T08:06:00Z">
            <w:rPr/>
          </w:rPrChange>
        </w:rPr>
        <w:t xml:space="preserve"> </w:t>
      </w:r>
      <w:del w:id="125" w:author="Arne Elofsson" w:date="2020-08-03T08:06:00Z">
        <w:r>
          <w:delText xml:space="preserve">and DeepMetaPsicov </w:delText>
        </w:r>
        <w:r>
          <w:fldChar w:fldCharType="begin"/>
        </w:r>
        <w:r>
          <w:delInstrText>HYPERLINK "https://paperpile.c</w:delInstrText>
        </w:r>
        <w:r>
          <w:delInstrText>om/c/NMPUUL/AtyZ"</w:delInstrText>
        </w:r>
        <w:r>
          <w:fldChar w:fldCharType="separate"/>
        </w:r>
        <w:r>
          <w:delText>[19]</w:delText>
        </w:r>
        <w:r>
          <w:fldChar w:fldCharType="end"/>
        </w:r>
        <w:r>
          <w:delText xml:space="preserve"> </w:delText>
        </w:r>
      </w:del>
      <w:r>
        <w:rPr>
          <w:color w:val="1C1E29"/>
          <w:rPrChange w:id="126" w:author="Arne Elofsson" w:date="2020-08-03T08:06:00Z">
            <w:rPr/>
          </w:rPrChange>
        </w:rPr>
        <w:t xml:space="preserve">against the GaussDCA </w:t>
      </w:r>
      <w:hyperlink r:id="rId24">
        <w:r>
          <w:rPr>
            <w:color w:val="000000"/>
          </w:rPr>
          <w:t>[</w:t>
        </w:r>
      </w:hyperlink>
      <w:del w:id="127" w:author="Arne Elofsson" w:date="2020-08-03T08:06:00Z">
        <w:r>
          <w:fldChar w:fldCharType="begin"/>
        </w:r>
        <w:r>
          <w:delInstrText>HYPERLINK "https://paperpile.com/c/NMPUUL/LRiE"</w:delInstrText>
        </w:r>
        <w:r>
          <w:fldChar w:fldCharType="separate"/>
        </w:r>
        <w:r>
          <w:rPr>
            <w:color w:val="000000"/>
          </w:rPr>
          <w:delText>20</w:delText>
        </w:r>
        <w:r>
          <w:fldChar w:fldCharType="end"/>
        </w:r>
      </w:del>
      <w:ins w:id="128" w:author="Arne Elofsson" w:date="2020-08-03T08:06:00Z">
        <w:r>
          <w:fldChar w:fldCharType="begin"/>
        </w:r>
        <w:r>
          <w:instrText>HYPERLINK "https://paperpile.com/c/NMPUUL/LRiE"</w:instrText>
        </w:r>
        <w:r>
          <w:fldChar w:fldCharType="separate"/>
        </w:r>
        <w:r>
          <w:rPr>
            <w:color w:val="000000"/>
          </w:rPr>
          <w:t>19</w:t>
        </w:r>
        <w:r>
          <w:fldChar w:fldCharType="end"/>
        </w:r>
      </w:ins>
      <w:hyperlink r:id="rId25">
        <w:r>
          <w:rPr>
            <w:color w:val="000000"/>
          </w:rPr>
          <w:t>]</w:t>
        </w:r>
      </w:hyperlink>
      <w:r>
        <w:rPr>
          <w:color w:val="1C1E29"/>
          <w:rPrChange w:id="129" w:author="Arne Elofsson" w:date="2020-08-03T08:06:00Z">
            <w:rPr/>
          </w:rPrChange>
        </w:rPr>
        <w:t xml:space="preserve"> on a comprehensive dataset generated from RepeatsDB </w:t>
      </w:r>
      <w:hyperlink r:id="rId26">
        <w:r>
          <w:rPr>
            <w:color w:val="000000"/>
          </w:rPr>
          <w:t>[14]</w:t>
        </w:r>
      </w:hyperlink>
      <w:r>
        <w:rPr>
          <w:color w:val="1C1E29"/>
          <w:rPrChange w:id="130" w:author="Arne Elofsson" w:date="2020-08-03T08:06:00Z">
            <w:rPr/>
          </w:rPrChange>
        </w:rPr>
        <w:t xml:space="preserve">. The predicted contacts were then used as constraints to generate </w:t>
      </w:r>
      <w:del w:id="131" w:author="Arne Elofsson" w:date="2020-08-03T08:06:00Z">
        <w:r>
          <w:delText>protein models</w:delText>
        </w:r>
      </w:del>
      <w:ins w:id="132" w:author="Arne Elofsson" w:date="2020-08-03T08:06:00Z">
        <w:r>
          <w:rPr>
            <w:color w:val="1C1E29"/>
          </w:rPr>
          <w:t>proteins model</w:t>
        </w:r>
      </w:ins>
      <w:r>
        <w:rPr>
          <w:color w:val="1C1E29"/>
          <w:rPrChange w:id="133" w:author="Arne Elofsson" w:date="2020-08-03T08:06:00Z">
            <w:rPr/>
          </w:rPrChange>
        </w:rPr>
        <w:t xml:space="preserve">, and </w:t>
      </w:r>
      <w:del w:id="134" w:author="Arne Elofsson" w:date="2020-08-03T08:06:00Z">
        <w:r>
          <w:delText>the model</w:delText>
        </w:r>
      </w:del>
      <w:ins w:id="135" w:author="Arne Elofsson" w:date="2020-08-03T08:06:00Z">
        <w:r>
          <w:rPr>
            <w:color w:val="1C1E29"/>
          </w:rPr>
          <w:t>their</w:t>
        </w:r>
      </w:ins>
      <w:r>
        <w:rPr>
          <w:color w:val="1C1E29"/>
          <w:rPrChange w:id="136" w:author="Arne Elofsson" w:date="2020-08-03T08:06:00Z">
            <w:rPr/>
          </w:rPrChange>
        </w:rPr>
        <w:t xml:space="preserve"> quality was </w:t>
      </w:r>
      <w:del w:id="137" w:author="Arne Elofsson" w:date="2020-08-03T08:06:00Z">
        <w:r>
          <w:delText xml:space="preserve">evaluated </w:delText>
        </w:r>
        <w:r>
          <w:delText xml:space="preserve">using Pcons </w:delText>
        </w:r>
        <w:r>
          <w:fldChar w:fldCharType="begin"/>
        </w:r>
        <w:r>
          <w:delInstrText>HYPERLINK "https://paperpile.com/c/NMPUUL/hxH5"</w:delInstrText>
        </w:r>
        <w:r>
          <w:fldChar w:fldCharType="separate"/>
        </w:r>
        <w:r>
          <w:delText>[21]</w:delText>
        </w:r>
        <w:r>
          <w:fldChar w:fldCharType="end"/>
        </w:r>
        <w:r>
          <w:delText>. Based on</w:delText>
        </w:r>
      </w:del>
      <w:ins w:id="138" w:author="Arne Elofsson" w:date="2020-08-03T08:06:00Z">
        <w:r>
          <w:rPr>
            <w:color w:val="1C1E29"/>
          </w:rPr>
          <w:t xml:space="preserve">then tested by Pcons </w:t>
        </w:r>
        <w:r>
          <w:fldChar w:fldCharType="begin"/>
        </w:r>
        <w:r>
          <w:instrText>HYPERLINK "https://paperpile.com/c/NMPUUL/hxH5"</w:instrText>
        </w:r>
        <w:r>
          <w:fldChar w:fldCharType="separate"/>
        </w:r>
        <w:r>
          <w:rPr>
            <w:color w:val="000000"/>
          </w:rPr>
          <w:t>[20]</w:t>
        </w:r>
        <w:r>
          <w:fldChar w:fldCharType="end"/>
        </w:r>
        <w:r>
          <w:rPr>
            <w:color w:val="1C1E29"/>
          </w:rPr>
          <w:t>. On the base of</w:t>
        </w:r>
      </w:ins>
      <w:r>
        <w:rPr>
          <w:color w:val="1C1E29"/>
          <w:rPrChange w:id="139" w:author="Arne Elofsson" w:date="2020-08-03T08:06:00Z">
            <w:rPr/>
          </w:rPrChange>
        </w:rPr>
        <w:t xml:space="preserve"> the benchmark, we propose models for the protein structures of PFAM protein families missing </w:t>
      </w:r>
      <w:ins w:id="140" w:author="Arne Elofsson" w:date="2020-08-03T08:06:00Z">
        <w:r>
          <w:rPr>
            <w:color w:val="1C1E29"/>
          </w:rPr>
          <w:t xml:space="preserve">of </w:t>
        </w:r>
      </w:ins>
      <w:r>
        <w:rPr>
          <w:color w:val="1C1E29"/>
          <w:rPrChange w:id="141" w:author="Arne Elofsson" w:date="2020-08-03T08:06:00Z">
            <w:rPr/>
          </w:rPrChange>
        </w:rPr>
        <w:t>resolved structures.</w:t>
      </w:r>
    </w:p>
    <w:p w14:paraId="4059003C" w14:textId="77777777" w:rsidR="00D52040" w:rsidRDefault="00D52040">
      <w:pPr>
        <w:pStyle w:val="normal0"/>
        <w:spacing w:before="200" w:line="480" w:lineRule="auto"/>
        <w:jc w:val="center"/>
      </w:pPr>
    </w:p>
    <w:p w14:paraId="316ADBAF" w14:textId="77777777" w:rsidR="00D52040" w:rsidRDefault="00AE6D37">
      <w:pPr>
        <w:pStyle w:val="normal0"/>
        <w:spacing w:before="200" w:line="480" w:lineRule="auto"/>
        <w:jc w:val="both"/>
        <w:rPr>
          <w:b/>
          <w:sz w:val="24"/>
          <w:szCs w:val="24"/>
        </w:rPr>
      </w:pPr>
      <w:r>
        <w:rPr>
          <w:b/>
          <w:sz w:val="24"/>
          <w:szCs w:val="24"/>
        </w:rPr>
        <w:t>Results and Discussion</w:t>
      </w:r>
    </w:p>
    <w:p w14:paraId="6B7A92E7" w14:textId="77777777" w:rsidR="00D52040" w:rsidRDefault="00AE6D37">
      <w:pPr>
        <w:pStyle w:val="normal0"/>
        <w:spacing w:before="200" w:line="480" w:lineRule="auto"/>
        <w:jc w:val="both"/>
        <w:rPr>
          <w:b/>
        </w:rPr>
      </w:pPr>
      <w:r>
        <w:rPr>
          <w:b/>
        </w:rPr>
        <w:t>General contact prediction analysis in repeat proteins</w:t>
      </w:r>
    </w:p>
    <w:p w14:paraId="586288F3" w14:textId="77777777" w:rsidR="00D52040" w:rsidRDefault="00AE6D37">
      <w:pPr>
        <w:pStyle w:val="normal0"/>
        <w:spacing w:before="200" w:line="480" w:lineRule="auto"/>
        <w:jc w:val="both"/>
      </w:pPr>
      <w:r>
        <w:t>To assess the quality of the contacts predictions among repeat protein classes, we generate a dataset of proteins</w:t>
      </w:r>
      <w:del w:id="142" w:author="Arne Elofsson" w:date="2020-08-03T08:06:00Z">
        <w:r>
          <w:delText xml:space="preserve"> using</w:delText>
        </w:r>
      </w:del>
      <w:ins w:id="143" w:author="Arne Elofsson" w:date="2020-08-03T08:06:00Z">
        <w:r>
          <w:t>, clustering at 40% of identity,</w:t>
        </w:r>
      </w:ins>
      <w:r>
        <w:t xml:space="preserve"> the reviewed entries of RepeatsDB </w:t>
      </w:r>
      <w:hyperlink r:id="rId27">
        <w:r>
          <w:rPr>
            <w:color w:val="000000"/>
          </w:rPr>
          <w:t>[14]</w:t>
        </w:r>
      </w:hyperlink>
      <w:del w:id="144" w:author="Arne Elofsson" w:date="2020-08-03T08:06:00Z">
        <w:r>
          <w:delText xml:space="preserve"> and then c</w:delText>
        </w:r>
        <w:r>
          <w:delText>lustered at 40% sequence identity</w:delText>
        </w:r>
      </w:del>
      <w:r>
        <w:t xml:space="preserve">. For each repeats region </w:t>
      </w:r>
      <w:ins w:id="145" w:author="Arne Elofsson" w:date="2020-08-03T08:06:00Z">
        <w:r>
          <w:t xml:space="preserve">present </w:t>
        </w:r>
      </w:ins>
      <w:r>
        <w:t>in the dataset</w:t>
      </w:r>
      <w:del w:id="146" w:author="Arne Elofsson" w:date="2020-08-03T08:06:00Z">
        <w:r>
          <w:delText>,</w:delText>
        </w:r>
      </w:del>
      <w:r>
        <w:t xml:space="preserve"> we </w:t>
      </w:r>
      <w:del w:id="147" w:author="Arne Elofsson" w:date="2020-08-03T08:06:00Z">
        <w:r>
          <w:delText>also extracted</w:delText>
        </w:r>
      </w:del>
      <w:ins w:id="148" w:author="Arne Elofsson" w:date="2020-08-03T08:06:00Z">
        <w:r>
          <w:t>extract the sequence of</w:t>
        </w:r>
      </w:ins>
      <w:r>
        <w:t xml:space="preserve"> a representative repeat unit and a pair of repeats, obtaining in this way three datasets: i) a single unit datasets; ii) a double un</w:t>
      </w:r>
      <w:r>
        <w:t xml:space="preserve">it datasets; iii) complete </w:t>
      </w:r>
      <w:del w:id="149" w:author="Arne Elofsson" w:date="2020-08-03T08:06:00Z">
        <w:r>
          <w:delText xml:space="preserve">repeat </w:delText>
        </w:r>
      </w:del>
      <w:r>
        <w:t>region datasets.</w:t>
      </w:r>
    </w:p>
    <w:p w14:paraId="572CB4CF" w14:textId="77777777" w:rsidR="00D52040" w:rsidRDefault="00AE6D37">
      <w:pPr>
        <w:pStyle w:val="normal0"/>
        <w:spacing w:before="200" w:line="480" w:lineRule="auto"/>
        <w:jc w:val="both"/>
      </w:pPr>
      <w:r>
        <w:t>For all the three sets</w:t>
      </w:r>
      <w:ins w:id="150" w:author="Arne Elofsson" w:date="2020-08-03T08:06:00Z">
        <w:r>
          <w:t xml:space="preserve"> of proteins</w:t>
        </w:r>
      </w:ins>
      <w:r>
        <w:t>, multiple sequence alignments (MSA) and secondary structure predictions were generated. Subsequently using the MSA as input for PconsC4</w:t>
      </w:r>
      <w:del w:id="151" w:author="Arne Elofsson" w:date="2020-08-03T08:06:00Z">
        <w:r>
          <w:delText>, DeepMetaPsicov,</w:delText>
        </w:r>
      </w:del>
      <w:r>
        <w:t xml:space="preserve"> and GaussDCA</w:t>
      </w:r>
      <w:ins w:id="152" w:author="Arne Elofsson" w:date="2020-08-03T08:06:00Z">
        <w:r>
          <w:t xml:space="preserve"> </w:t>
        </w:r>
        <w:r>
          <w:fldChar w:fldCharType="begin"/>
        </w:r>
        <w:r>
          <w:instrText>HYPE</w:instrText>
        </w:r>
        <w:r>
          <w:instrText>RLINK "https://paperpile.com/c/NMPUUL/LRiE"</w:instrText>
        </w:r>
        <w:r>
          <w:fldChar w:fldCharType="separate"/>
        </w:r>
        <w:r>
          <w:rPr>
            <w:color w:val="000000"/>
          </w:rPr>
          <w:t>[19]</w:t>
        </w:r>
        <w:r>
          <w:fldChar w:fldCharType="end"/>
        </w:r>
      </w:ins>
      <w:r>
        <w:t xml:space="preserve"> contacts were predicted for each family. The performance of the contact predictions was </w:t>
      </w:r>
      <w:del w:id="153" w:author="Arne Elofsson" w:date="2020-08-03T08:06:00Z">
        <w:r>
          <w:lastRenderedPageBreak/>
          <w:delText xml:space="preserve">then </w:delText>
        </w:r>
      </w:del>
      <w:r>
        <w:t xml:space="preserve">evaluated for each subclass separately. As expected, PconsC4 </w:t>
      </w:r>
      <w:del w:id="154" w:author="Arne Elofsson" w:date="2020-08-03T08:06:00Z">
        <w:r>
          <w:delText>outperforms</w:delText>
        </w:r>
      </w:del>
      <w:ins w:id="155" w:author="Arne Elofsson" w:date="2020-08-03T08:06:00Z">
        <w:r>
          <w:t>over-perform</w:t>
        </w:r>
      </w:ins>
      <w:r>
        <w:t xml:space="preserve"> GaussDCA in all the three s</w:t>
      </w:r>
      <w:r>
        <w:t>ets and all the classes of repeat proteins</w:t>
      </w:r>
      <w:del w:id="156" w:author="Arne Elofsson" w:date="2020-08-03T08:06:00Z">
        <w:r>
          <w:delText>, and DeepMetaPsicov, the most recent method outperforms both</w:delText>
        </w:r>
      </w:del>
      <w:r>
        <w:t>, Figure 2.</w:t>
      </w:r>
      <w:del w:id="157" w:author="Arne Elofsson" w:date="2020-08-03T08:06:00Z">
        <w:r>
          <w:delText xml:space="preserve"> </w:delText>
        </w:r>
      </w:del>
    </w:p>
    <w:p w14:paraId="69213D91" w14:textId="77777777" w:rsidR="00D52040" w:rsidRDefault="00D52040">
      <w:pPr>
        <w:pStyle w:val="normal0"/>
        <w:spacing w:before="200" w:line="480" w:lineRule="auto"/>
        <w:jc w:val="both"/>
      </w:pPr>
    </w:p>
    <w:p w14:paraId="3B43D1BF" w14:textId="77777777" w:rsidR="00D52040" w:rsidRDefault="00AE6D37">
      <w:pPr>
        <w:pStyle w:val="normal0"/>
        <w:spacing w:before="200" w:line="480" w:lineRule="auto"/>
        <w:jc w:val="both"/>
        <w:rPr>
          <w:del w:id="158" w:author="Arne Elofsson" w:date="2020-08-03T08:06:00Z"/>
          <w:color w:val="0000FF"/>
        </w:rPr>
      </w:pPr>
      <w:del w:id="159" w:author="Arne Elofsson" w:date="2020-08-03T08:06:00Z">
        <w:r>
          <w:rPr>
            <w:color w:val="0000FF"/>
          </w:rPr>
          <w:delText>https://github.com/ElofssonLab/Claudio/blob/master/Repeats/Figures/Figure2.png</w:delText>
        </w:r>
      </w:del>
    </w:p>
    <w:p w14:paraId="33D25FB5" w14:textId="77777777" w:rsidR="00D52040" w:rsidRDefault="00AE6D37">
      <w:pPr>
        <w:pStyle w:val="normal0"/>
        <w:spacing w:before="200" w:line="480" w:lineRule="auto"/>
        <w:jc w:val="both"/>
      </w:pPr>
      <w:del w:id="160" w:author="Arne Elofsson" w:date="2020-08-03T08:06:00Z">
        <w:r>
          <w:rPr>
            <w:i/>
          </w:rPr>
          <w:delText xml:space="preserve">Figure2. </w:delText>
        </w:r>
        <w:r>
          <w:rPr>
            <w:b/>
            <w:i/>
          </w:rPr>
          <w:delText>The precision</w:delText>
        </w:r>
      </w:del>
      <w:ins w:id="161" w:author="Arne Elofsson" w:date="2020-08-03T08:06:00Z">
        <w:r>
          <w:rPr>
            <w:i/>
          </w:rPr>
          <w:t xml:space="preserve">Figure2. </w:t>
        </w:r>
        <w:r>
          <w:rPr>
            <w:b/>
            <w:i/>
          </w:rPr>
          <w:t>Precision</w:t>
        </w:r>
      </w:ins>
      <w:r>
        <w:rPr>
          <w:b/>
          <w:i/>
        </w:rPr>
        <w:t xml:space="preserve"> of contact predictions.</w:t>
      </w:r>
      <w:r>
        <w:rPr>
          <w:i/>
        </w:rPr>
        <w:t xml:space="preserve"> Positive </w:t>
      </w:r>
      <w:del w:id="162" w:author="Arne Elofsson" w:date="2020-08-03T08:06:00Z">
        <w:r>
          <w:rPr>
            <w:i/>
          </w:rPr>
          <w:delText>Predictive</w:delText>
        </w:r>
      </w:del>
      <w:ins w:id="163" w:author="Arne Elofsson" w:date="2020-08-03T08:06:00Z">
        <w:r>
          <w:rPr>
            <w:i/>
          </w:rPr>
          <w:t>Predicted</w:t>
        </w:r>
      </w:ins>
      <w:r>
        <w:rPr>
          <w:i/>
        </w:rPr>
        <w:t xml:space="preserve"> Value (PPV) for the GaussDCA (red)</w:t>
      </w:r>
      <w:del w:id="164" w:author="Arne Elofsson" w:date="2020-08-03T08:06:00Z">
        <w:r>
          <w:rPr>
            <w:i/>
          </w:rPr>
          <w:delText>,</w:delText>
        </w:r>
      </w:del>
      <w:ins w:id="165" w:author="Arne Elofsson" w:date="2020-08-03T08:06:00Z">
        <w:r>
          <w:rPr>
            <w:i/>
          </w:rPr>
          <w:t xml:space="preserve"> and</w:t>
        </w:r>
      </w:ins>
      <w:r>
        <w:rPr>
          <w:i/>
        </w:rPr>
        <w:t xml:space="preserve"> Pconsc4 (Blue)</w:t>
      </w:r>
      <w:del w:id="166" w:author="Arne Elofsson" w:date="2020-08-03T08:06:00Z">
        <w:r>
          <w:rPr>
            <w:i/>
          </w:rPr>
          <w:delText>, and DeepMetaPsicov (green). For all three methods results are shown for the three datasets, in</w:delText>
        </w:r>
      </w:del>
      <w:ins w:id="167" w:author="Arne Elofsson" w:date="2020-08-03T08:06:00Z">
        <w:r>
          <w:rPr>
            <w:i/>
          </w:rPr>
          <w:t xml:space="preserve"> contact prediction for each subclass. In</w:t>
        </w:r>
      </w:ins>
      <w:r>
        <w:rPr>
          <w:i/>
        </w:rPr>
        <w:t xml:space="preserve"> light colo</w:t>
      </w:r>
      <w:r>
        <w:rPr>
          <w:i/>
        </w:rPr>
        <w:t xml:space="preserve">ur the single unit dataset, in </w:t>
      </w:r>
      <w:del w:id="168" w:author="Arne Elofsson" w:date="2020-08-03T08:06:00Z">
        <w:r>
          <w:rPr>
            <w:i/>
          </w:rPr>
          <w:delText>intermediate</w:delText>
        </w:r>
      </w:del>
      <w:ins w:id="169" w:author="Arne Elofsson" w:date="2020-08-03T08:06:00Z">
        <w:r>
          <w:rPr>
            <w:i/>
          </w:rPr>
          <w:t>medium</w:t>
        </w:r>
      </w:ins>
      <w:r>
        <w:rPr>
          <w:i/>
        </w:rPr>
        <w:t xml:space="preserve"> colour the double units dataset, and in </w:t>
      </w:r>
      <w:del w:id="170" w:author="Arne Elofsson" w:date="2020-08-03T08:06:00Z">
        <w:r>
          <w:rPr>
            <w:i/>
          </w:rPr>
          <w:delText>the darker</w:delText>
        </w:r>
      </w:del>
      <w:ins w:id="171" w:author="Arne Elofsson" w:date="2020-08-03T08:06:00Z">
        <w:r>
          <w:rPr>
            <w:i/>
          </w:rPr>
          <w:t>dark</w:t>
        </w:r>
      </w:ins>
      <w:r>
        <w:rPr>
          <w:i/>
        </w:rPr>
        <w:t xml:space="preserve"> colour the complete region dataset.</w:t>
      </w:r>
    </w:p>
    <w:p w14:paraId="28AE7BFF" w14:textId="77777777" w:rsidR="00D52040" w:rsidRDefault="00D52040">
      <w:pPr>
        <w:pStyle w:val="normal0"/>
        <w:spacing w:before="200" w:line="480" w:lineRule="auto"/>
        <w:jc w:val="both"/>
      </w:pPr>
    </w:p>
    <w:p w14:paraId="48D7A5ED" w14:textId="77777777" w:rsidR="00D52040" w:rsidRDefault="00AE6D37">
      <w:pPr>
        <w:pStyle w:val="normal0"/>
        <w:spacing w:before="200" w:line="480" w:lineRule="auto"/>
        <w:jc w:val="both"/>
      </w:pPr>
      <w:r>
        <w:t xml:space="preserve">Here, it should be remembered that PconsC4 </w:t>
      </w:r>
      <w:del w:id="172" w:author="Arne Elofsson" w:date="2020-08-03T08:06:00Z">
        <w:r>
          <w:delText>and DeepMetaPsicov, in addition to other information, use DCA predictio</w:delText>
        </w:r>
        <w:r>
          <w:delText>ns as an input and then</w:delText>
        </w:r>
      </w:del>
      <w:ins w:id="173" w:author="Arne Elofsson" w:date="2020-08-03T08:06:00Z">
        <w:r>
          <w:t xml:space="preserve">use the GaussDCA prediction as an input for the U-net </w:t>
        </w:r>
        <w:r>
          <w:fldChar w:fldCharType="begin"/>
        </w:r>
        <w:r>
          <w:instrText>HYPERLINK "https://paperpile.com/c/NMPUUL/u6KR"</w:instrText>
        </w:r>
        <w:r>
          <w:fldChar w:fldCharType="separate"/>
        </w:r>
        <w:r>
          <w:rPr>
            <w:color w:val="000000"/>
          </w:rPr>
          <w:t>[32]</w:t>
        </w:r>
        <w:r>
          <w:fldChar w:fldCharType="end"/>
        </w:r>
        <w:r>
          <w:t xml:space="preserve"> that</w:t>
        </w:r>
      </w:ins>
      <w:r>
        <w:t xml:space="preserve"> learn to </w:t>
      </w:r>
      <w:del w:id="174" w:author="Arne Elofsson" w:date="2020-08-03T08:06:00Z">
        <w:r>
          <w:delText>recognise</w:delText>
        </w:r>
      </w:del>
      <w:ins w:id="175" w:author="Arne Elofsson" w:date="2020-08-03T08:06:00Z">
        <w:r>
          <w:t>recognize</w:t>
        </w:r>
      </w:ins>
      <w:r>
        <w:t xml:space="preserve"> specific </w:t>
      </w:r>
      <w:ins w:id="176" w:author="Arne Elofsson" w:date="2020-08-03T08:06:00Z">
        <w:r>
          <w:t xml:space="preserve">contacts </w:t>
        </w:r>
      </w:ins>
      <w:r>
        <w:t xml:space="preserve">patterns </w:t>
      </w:r>
      <w:hyperlink r:id="rId28">
        <w:r>
          <w:rPr>
            <w:color w:val="000000"/>
          </w:rPr>
          <w:t>[18]</w:t>
        </w:r>
      </w:hyperlink>
      <w:r>
        <w:t>.</w:t>
      </w:r>
      <w:del w:id="177" w:author="Arne Elofsson" w:date="2020-08-03T08:06:00Z">
        <w:r>
          <w:delText xml:space="preserve"> The</w:delText>
        </w:r>
        <w:r>
          <w:delText>refore, artefacts present in the DCA predictions might propagate into these methods.</w:delText>
        </w:r>
      </w:del>
    </w:p>
    <w:p w14:paraId="14054918" w14:textId="77777777" w:rsidR="00D52040" w:rsidRDefault="00AE6D37">
      <w:pPr>
        <w:pStyle w:val="normal0"/>
        <w:spacing w:before="200" w:line="480" w:lineRule="auto"/>
        <w:jc w:val="both"/>
      </w:pPr>
      <w:r>
        <w:t>In general, the predictions for the full</w:t>
      </w:r>
      <w:del w:id="178" w:author="Arne Elofsson" w:date="2020-08-03T08:06:00Z">
        <w:r>
          <w:delText>-</w:delText>
        </w:r>
      </w:del>
      <w:ins w:id="179" w:author="Arne Elofsson" w:date="2020-08-03T08:06:00Z">
        <w:r>
          <w:t xml:space="preserve"> </w:t>
        </w:r>
      </w:ins>
      <w:r>
        <w:t xml:space="preserve">length regions </w:t>
      </w:r>
      <w:ins w:id="180" w:author="Arne Elofsson" w:date="2020-08-03T08:06:00Z">
        <w:r>
          <w:t xml:space="preserve">(darker colors in Fig. 2) </w:t>
        </w:r>
      </w:ins>
      <w:r>
        <w:t xml:space="preserve">give better results than </w:t>
      </w:r>
      <w:del w:id="181" w:author="Arne Elofsson" w:date="2020-08-03T08:06:00Z">
        <w:r>
          <w:delText>when splitting</w:delText>
        </w:r>
      </w:del>
      <w:ins w:id="182" w:author="Arne Elofsson" w:date="2020-08-03T08:06:00Z">
        <w:r>
          <w:t>split</w:t>
        </w:r>
      </w:ins>
      <w:r>
        <w:t xml:space="preserve"> the proteins into </w:t>
      </w:r>
      <w:del w:id="183" w:author="Arne Elofsson" w:date="2020-08-03T08:06:00Z">
        <w:r>
          <w:delText>smaller units, Figure 2. However,</w:delText>
        </w:r>
      </w:del>
      <w:ins w:id="184" w:author="Arne Elofsson" w:date="2020-08-03T08:06:00Z">
        <w:r>
          <w:t>units but with some exceptions. In particular</w:t>
        </w:r>
      </w:ins>
      <w:r>
        <w:t xml:space="preserve"> in class V, </w:t>
      </w:r>
      <w:del w:id="185" w:author="Arne Elofsson" w:date="2020-08-03T08:06:00Z">
        <w:r>
          <w:delText>which</w:delText>
        </w:r>
      </w:del>
      <w:ins w:id="186" w:author="Arne Elofsson" w:date="2020-08-03T08:06:00Z">
        <w:r>
          <w:t>that</w:t>
        </w:r>
      </w:ins>
      <w:r>
        <w:t xml:space="preserve"> is composed </w:t>
      </w:r>
      <w:del w:id="187" w:author="Arne Elofsson" w:date="2020-08-03T08:06:00Z">
        <w:r>
          <w:delText>of</w:delText>
        </w:r>
      </w:del>
      <w:ins w:id="188" w:author="Arne Elofsson" w:date="2020-08-03T08:06:00Z">
        <w:r>
          <w:t>by</w:t>
        </w:r>
      </w:ins>
      <w:r>
        <w:t xml:space="preserve"> bigger units forming repeats of the </w:t>
      </w:r>
      <w:r>
        <w:rPr>
          <w:i/>
        </w:rPr>
        <w:t>“</w:t>
      </w:r>
      <w:del w:id="189" w:author="Arne Elofsson" w:date="2020-08-03T08:06:00Z">
        <w:r>
          <w:rPr>
            <w:i/>
          </w:rPr>
          <w:delText>beads</w:delText>
        </w:r>
      </w:del>
      <w:ins w:id="190" w:author="Arne Elofsson" w:date="2020-08-03T08:06:00Z">
        <w:r>
          <w:rPr>
            <w:i/>
          </w:rPr>
          <w:t>beds</w:t>
        </w:r>
      </w:ins>
      <w:r>
        <w:rPr>
          <w:i/>
        </w:rPr>
        <w:t xml:space="preserve"> on a string</w:t>
      </w:r>
      <w:r>
        <w:t xml:space="preserve">” type, the splitting in units </w:t>
      </w:r>
      <w:del w:id="191" w:author="Arne Elofsson" w:date="2020-08-03T08:06:00Z">
        <w:r>
          <w:delText>sometimes helps</w:delText>
        </w:r>
      </w:del>
      <w:ins w:id="192" w:author="Arne Elofsson" w:date="2020-08-03T08:06:00Z">
        <w:r>
          <w:t>may help, especially in some subcl</w:t>
        </w:r>
        <w:r>
          <w:t>asses,</w:t>
        </w:r>
      </w:ins>
      <w:r>
        <w:t xml:space="preserve"> to reach better </w:t>
      </w:r>
      <w:del w:id="193" w:author="Arne Elofsson" w:date="2020-08-03T08:06:00Z">
        <w:r>
          <w:delText>contact predictions,</w:delText>
        </w:r>
      </w:del>
      <w:ins w:id="194" w:author="Arne Elofsson" w:date="2020-08-03T08:06:00Z">
        <w:r>
          <w:t>contacts prediction performance</w:t>
        </w:r>
      </w:ins>
      <w:r>
        <w:t xml:space="preserve"> as discussed later. </w:t>
      </w:r>
    </w:p>
    <w:p w14:paraId="29D1E8F3" w14:textId="77777777" w:rsidR="00D52040" w:rsidRDefault="00AE6D37">
      <w:pPr>
        <w:pStyle w:val="normal0"/>
        <w:spacing w:before="200" w:line="480" w:lineRule="auto"/>
        <w:jc w:val="both"/>
      </w:pPr>
      <w:del w:id="195" w:author="Arne Elofsson" w:date="2020-08-03T08:06:00Z">
        <w:r>
          <w:delText xml:space="preserve"> In Figure 3, selected contact maps are shown as examples. The GaussDCA predictions contain periodic artefacts of wrong predictions (red dots) forming diagonal </w:delText>
        </w:r>
        <w:r>
          <w:delText>lines, occurring between equivalent positions in the repeat unit. PconsC4 and DeepMetaPsicov appear efficient in removing the artefacts seen in GaussDCA. Here, it can be noted that there is only limited overlap between our repeat protein set and the traini</w:delText>
        </w:r>
        <w:r>
          <w:delText xml:space="preserve">ng set of PconsC4 and DeepMetaPsicov, 25 out of 2856 and 29 out of 3456 proteins are identical respectively. Further, the accuracy for the shared proteins does not show a higher precision than the other proteins,  Supplementary Figure 1. Therefore, we are </w:delText>
        </w:r>
        <w:r>
          <w:delText>convinced that the results can be extrapolated to all</w:delText>
        </w:r>
      </w:del>
      <w:ins w:id="196" w:author="Arne Elofsson" w:date="2020-08-03T08:06:00Z">
        <w:r>
          <w:t>Furthermore, PconsC4 appear efficient in removing the DCA repeats artefacts compared with GaussDCA. In Fig. 3 are shown some contact maps examples. In the GaussDCA predictions are evident the periodic ar</w:t>
        </w:r>
        <w:r>
          <w:t>tefacts of wrong predictions (red dots) forming perpendicular lines. These appear to be contacts between equivalent positions in the</w:t>
        </w:r>
      </w:ins>
      <w:r>
        <w:t xml:space="preserve"> repeat </w:t>
      </w:r>
      <w:del w:id="197" w:author="Arne Elofsson" w:date="2020-08-03T08:06:00Z">
        <w:r>
          <w:delText>proteins</w:delText>
        </w:r>
      </w:del>
      <w:ins w:id="198" w:author="Arne Elofsson" w:date="2020-08-03T08:06:00Z">
        <w:r>
          <w:t>unit</w:t>
        </w:r>
      </w:ins>
      <w:r>
        <w:t>.</w:t>
      </w:r>
    </w:p>
    <w:p w14:paraId="74E273D6" w14:textId="77777777" w:rsidR="00D52040" w:rsidRDefault="00D52040">
      <w:pPr>
        <w:pStyle w:val="normal0"/>
        <w:spacing w:before="200" w:line="480" w:lineRule="auto"/>
        <w:jc w:val="both"/>
      </w:pPr>
    </w:p>
    <w:p w14:paraId="2E82D679" w14:textId="77777777" w:rsidR="00D52040" w:rsidRDefault="00AE6D37">
      <w:pPr>
        <w:pStyle w:val="normal0"/>
        <w:spacing w:before="200" w:line="480" w:lineRule="auto"/>
        <w:jc w:val="both"/>
        <w:rPr>
          <w:del w:id="199" w:author="Arne Elofsson" w:date="2020-08-03T08:06:00Z"/>
        </w:rPr>
      </w:pPr>
      <w:del w:id="200" w:author="Arne Elofsson" w:date="2020-08-03T08:06:00Z">
        <w:r>
          <w:lastRenderedPageBreak/>
          <w:delText>https://github.com/ElofssonLab/Claudio/blob/master/Repeats/Figures/Figure%203.png</w:delText>
        </w:r>
      </w:del>
    </w:p>
    <w:p w14:paraId="6C6AB200" w14:textId="77777777" w:rsidR="00D52040" w:rsidRDefault="00AE6D37">
      <w:pPr>
        <w:pStyle w:val="normal0"/>
        <w:spacing w:before="200" w:line="480" w:lineRule="auto"/>
        <w:jc w:val="both"/>
        <w:rPr>
          <w:del w:id="201" w:author="Arne Elofsson" w:date="2020-08-03T08:06:00Z"/>
          <w:i/>
        </w:rPr>
      </w:pPr>
      <w:r>
        <w:rPr>
          <w:i/>
        </w:rPr>
        <w:t xml:space="preserve">Figure 3. </w:t>
      </w:r>
      <w:r>
        <w:rPr>
          <w:b/>
          <w:i/>
        </w:rPr>
        <w:t>GaussDCA</w:t>
      </w:r>
      <w:del w:id="202" w:author="Arne Elofsson" w:date="2020-08-03T08:06:00Z">
        <w:r>
          <w:rPr>
            <w:b/>
            <w:i/>
          </w:rPr>
          <w:delText>,</w:delText>
        </w:r>
        <w:r>
          <w:rPr>
            <w:b/>
            <w:i/>
          </w:rPr>
          <w:delText xml:space="preserve"> PconsC4</w:delText>
        </w:r>
      </w:del>
      <w:r>
        <w:rPr>
          <w:b/>
          <w:i/>
        </w:rPr>
        <w:t xml:space="preserve"> and </w:t>
      </w:r>
      <w:del w:id="203" w:author="Arne Elofsson" w:date="2020-08-03T08:06:00Z">
        <w:r>
          <w:rPr>
            <w:b/>
            <w:i/>
          </w:rPr>
          <w:delText>DeepMetaPsicov</w:delText>
        </w:r>
      </w:del>
      <w:ins w:id="204" w:author="Arne Elofsson" w:date="2020-08-03T08:06:00Z">
        <w:r>
          <w:rPr>
            <w:b/>
            <w:i/>
          </w:rPr>
          <w:t>PconsC4</w:t>
        </w:r>
      </w:ins>
      <w:r>
        <w:rPr>
          <w:b/>
          <w:i/>
        </w:rPr>
        <w:t xml:space="preserve"> contact maps. </w:t>
      </w:r>
      <w:r>
        <w:t>Co</w:t>
      </w:r>
      <w:r>
        <w:rPr>
          <w:i/>
        </w:rPr>
        <w:t xml:space="preserve">ntact map for </w:t>
      </w:r>
      <w:del w:id="205" w:author="Arne Elofsson" w:date="2020-08-03T08:06:00Z">
        <w:r>
          <w:rPr>
            <w:i/>
          </w:rPr>
          <w:delText>predictions obtained with GaussDCA, PconsC4 and DeepMetaPsicov</w:delText>
        </w:r>
      </w:del>
      <w:ins w:id="206" w:author="Arne Elofsson" w:date="2020-08-03T08:06:00Z">
        <w:r>
          <w:rPr>
            <w:i/>
          </w:rPr>
          <w:t>a prediction with a) GaussDCA b) PconsC4</w:t>
        </w:r>
      </w:ins>
      <w:r>
        <w:rPr>
          <w:i/>
        </w:rPr>
        <w:t>. In grey, the real contacts from the structure, in green</w:t>
      </w:r>
      <w:del w:id="207" w:author="Arne Elofsson" w:date="2020-08-03T08:06:00Z">
        <w:r>
          <w:rPr>
            <w:i/>
          </w:rPr>
          <w:delText>,</w:delText>
        </w:r>
      </w:del>
      <w:r>
        <w:rPr>
          <w:i/>
        </w:rPr>
        <w:t xml:space="preserve"> the corrected predicted </w:t>
      </w:r>
      <w:del w:id="208" w:author="Arne Elofsson" w:date="2020-08-03T08:06:00Z">
        <w:r>
          <w:rPr>
            <w:i/>
          </w:rPr>
          <w:delText>contac</w:delText>
        </w:r>
        <w:r>
          <w:rPr>
            <w:i/>
          </w:rPr>
          <w:delText>ts</w:delText>
        </w:r>
      </w:del>
      <w:ins w:id="209" w:author="Arne Elofsson" w:date="2020-08-03T08:06:00Z">
        <w:r>
          <w:rPr>
            <w:i/>
          </w:rPr>
          <w:t>value</w:t>
        </w:r>
      </w:ins>
      <w:r>
        <w:rPr>
          <w:i/>
        </w:rPr>
        <w:t>,</w:t>
      </w:r>
      <w:del w:id="210" w:author="Arne Elofsson" w:date="2020-08-03T08:06:00Z">
        <w:r>
          <w:rPr>
            <w:i/>
          </w:rPr>
          <w:delText xml:space="preserve"> and</w:delText>
        </w:r>
      </w:del>
      <w:r>
        <w:rPr>
          <w:i/>
        </w:rPr>
        <w:t xml:space="preserve"> in red</w:t>
      </w:r>
      <w:del w:id="211" w:author="Arne Elofsson" w:date="2020-08-03T08:06:00Z">
        <w:r>
          <w:rPr>
            <w:i/>
          </w:rPr>
          <w:delText>,</w:delText>
        </w:r>
      </w:del>
      <w:r>
        <w:rPr>
          <w:i/>
        </w:rPr>
        <w:t xml:space="preserve"> the </w:t>
      </w:r>
      <w:del w:id="212" w:author="Arne Elofsson" w:date="2020-08-03T08:06:00Z">
        <w:r>
          <w:rPr>
            <w:i/>
          </w:rPr>
          <w:delText>falsely predicted contacts.</w:delText>
        </w:r>
      </w:del>
    </w:p>
    <w:p w14:paraId="543BA63B" w14:textId="77777777" w:rsidR="00D52040" w:rsidRDefault="00D52040">
      <w:pPr>
        <w:pStyle w:val="normal0"/>
        <w:spacing w:before="200" w:line="480" w:lineRule="auto"/>
        <w:jc w:val="both"/>
        <w:rPr>
          <w:del w:id="213" w:author="Arne Elofsson" w:date="2020-08-03T08:06:00Z"/>
          <w:i/>
        </w:rPr>
      </w:pPr>
    </w:p>
    <w:p w14:paraId="0F650592" w14:textId="77777777" w:rsidR="00D52040" w:rsidRDefault="00AE6D37">
      <w:pPr>
        <w:pStyle w:val="normal0"/>
        <w:spacing w:before="200" w:line="480" w:lineRule="auto"/>
        <w:jc w:val="both"/>
        <w:rPr>
          <w:ins w:id="214" w:author="Arne Elofsson" w:date="2020-08-03T08:06:00Z"/>
          <w:i/>
        </w:rPr>
      </w:pPr>
      <w:del w:id="215" w:author="Arne Elofsson" w:date="2020-08-03T08:06:00Z">
        <w:r>
          <w:delText>It</w:delText>
        </w:r>
      </w:del>
      <w:ins w:id="216" w:author="Arne Elofsson" w:date="2020-08-03T08:06:00Z">
        <w:r>
          <w:rPr>
            <w:i/>
          </w:rPr>
          <w:t>false predicted value.</w:t>
        </w:r>
      </w:ins>
    </w:p>
    <w:p w14:paraId="3193673D" w14:textId="77777777" w:rsidR="00D52040" w:rsidRDefault="00D52040">
      <w:pPr>
        <w:pStyle w:val="normal0"/>
        <w:spacing w:before="200" w:line="480" w:lineRule="auto"/>
        <w:jc w:val="both"/>
        <w:rPr>
          <w:ins w:id="217" w:author="Arne Elofsson" w:date="2020-08-03T08:06:00Z"/>
          <w:i/>
        </w:rPr>
      </w:pPr>
    </w:p>
    <w:p w14:paraId="7EEC67A6" w14:textId="77777777" w:rsidR="00D52040" w:rsidRDefault="00AE6D37">
      <w:pPr>
        <w:pStyle w:val="normal0"/>
        <w:spacing w:before="200" w:line="480" w:lineRule="auto"/>
        <w:jc w:val="both"/>
        <w:rPr>
          <w:del w:id="218" w:author="Arne Elofsson" w:date="2020-08-03T08:06:00Z"/>
        </w:rPr>
      </w:pPr>
      <w:ins w:id="219" w:author="Arne Elofsson" w:date="2020-08-03T08:06:00Z">
        <w:r>
          <w:t>Finally, it</w:t>
        </w:r>
      </w:ins>
      <w:r>
        <w:t xml:space="preserve"> is well known that the quality of the prediction is directly correlated with the number of sequences in the starting MSA, especially for </w:t>
      </w:r>
      <w:ins w:id="220" w:author="Arne Elofsson" w:date="2020-08-03T08:06:00Z">
        <w:r>
          <w:t xml:space="preserve">the </w:t>
        </w:r>
      </w:ins>
      <w:r>
        <w:t xml:space="preserve">DCA methods </w:t>
      </w:r>
      <w:hyperlink r:id="rId29">
        <w:r>
          <w:rPr>
            <w:color w:val="000000"/>
          </w:rPr>
          <w:t>[18]</w:t>
        </w:r>
      </w:hyperlink>
      <w:r>
        <w:t xml:space="preserve">. </w:t>
      </w:r>
      <w:del w:id="221" w:author="Arne Elofsson" w:date="2020-08-03T08:06:00Z">
        <w:r>
          <w:delText>This</w:delText>
        </w:r>
      </w:del>
      <w:ins w:id="222" w:author="Arne Elofsson" w:date="2020-08-03T08:06:00Z">
        <w:r>
          <w:t>The same</w:t>
        </w:r>
      </w:ins>
      <w:r>
        <w:t xml:space="preserve"> trend is </w:t>
      </w:r>
      <w:del w:id="223" w:author="Arne Elofsson" w:date="2020-08-03T08:06:00Z">
        <w:r>
          <w:delText xml:space="preserve">also </w:delText>
        </w:r>
      </w:del>
      <w:r>
        <w:t xml:space="preserve">confirmed </w:t>
      </w:r>
      <w:del w:id="224" w:author="Arne Elofsson" w:date="2020-08-03T08:06:00Z">
        <w:r>
          <w:delText>for</w:delText>
        </w:r>
      </w:del>
      <w:ins w:id="225" w:author="Arne Elofsson" w:date="2020-08-03T08:06:00Z">
        <w:r>
          <w:t>among</w:t>
        </w:r>
      </w:ins>
      <w:r>
        <w:t xml:space="preserve"> protein repeats</w:t>
      </w:r>
      <w:ins w:id="226" w:author="Arne Elofsson" w:date="2020-08-03T08:06:00Z">
        <w:r>
          <w:t>, Fig. 4,</w:t>
        </w:r>
      </w:ins>
      <w:r>
        <w:t xml:space="preserve"> where the repeats with a smaller MSA are predicted with </w:t>
      </w:r>
      <w:del w:id="227" w:author="Arne Elofsson" w:date="2020-08-03T08:06:00Z">
        <w:r>
          <w:delText xml:space="preserve">less accuracy,  Figure 4. </w:delText>
        </w:r>
      </w:del>
    </w:p>
    <w:p w14:paraId="4E513900" w14:textId="77777777" w:rsidR="00D52040" w:rsidRDefault="00D52040">
      <w:pPr>
        <w:pStyle w:val="normal0"/>
        <w:spacing w:before="200" w:line="480" w:lineRule="auto"/>
        <w:jc w:val="both"/>
        <w:rPr>
          <w:del w:id="228" w:author="Arne Elofsson" w:date="2020-08-03T08:06:00Z"/>
          <w:highlight w:val="yellow"/>
        </w:rPr>
      </w:pPr>
    </w:p>
    <w:p w14:paraId="1D048BD8" w14:textId="77777777" w:rsidR="00D52040" w:rsidRDefault="00AE6D37">
      <w:pPr>
        <w:pStyle w:val="normal0"/>
        <w:spacing w:before="200" w:line="480" w:lineRule="auto"/>
        <w:jc w:val="both"/>
        <w:rPr>
          <w:del w:id="229" w:author="Arne Elofsson" w:date="2020-08-03T08:06:00Z"/>
          <w:color w:val="0000FF"/>
        </w:rPr>
      </w:pPr>
      <w:del w:id="230" w:author="Arne Elofsson" w:date="2020-08-03T08:06:00Z">
        <w:r>
          <w:rPr>
            <w:color w:val="0000FF"/>
          </w:rPr>
          <w:delText>https://github.com/ElofssonLab/Claudio/blo</w:delText>
        </w:r>
        <w:r>
          <w:rPr>
            <w:color w:val="0000FF"/>
          </w:rPr>
          <w:delText>b/master/Repeats/Figures/Figure4.png</w:delText>
        </w:r>
      </w:del>
    </w:p>
    <w:p w14:paraId="5275A4F3" w14:textId="77777777" w:rsidR="00D52040" w:rsidRDefault="00AE6D37">
      <w:pPr>
        <w:pStyle w:val="normal0"/>
        <w:spacing w:before="200" w:line="480" w:lineRule="auto"/>
        <w:jc w:val="both"/>
        <w:rPr>
          <w:ins w:id="231" w:author="Arne Elofsson" w:date="2020-08-03T08:06:00Z"/>
        </w:rPr>
      </w:pPr>
      <w:del w:id="232" w:author="Arne Elofsson" w:date="2020-08-03T08:06:00Z">
        <w:r>
          <w:rPr>
            <w:i/>
          </w:rPr>
          <w:delText xml:space="preserve">Figure 4. </w:delText>
        </w:r>
        <w:r>
          <w:rPr>
            <w:b/>
            <w:i/>
          </w:rPr>
          <w:delText>The relation between Precision and the effective number of sequences in the MSA.</w:delText>
        </w:r>
        <w:r>
          <w:rPr>
            <w:i/>
          </w:rPr>
          <w:delText xml:space="preserve"> Positively Predicted Value for GaussDCA in red PconsC4 in Blue and DeepMetaPsicov in orange on the Neff value (the effective num</w:delText>
        </w:r>
        <w:r>
          <w:rPr>
            <w:i/>
          </w:rPr>
          <w:delText>ber of sequences length weighted with the length of the protein).  The single dots correspond to each protein in the datasets, and the line is the running average on (n=50</w:delText>
        </w:r>
      </w:del>
      <w:ins w:id="233" w:author="Arne Elofsson" w:date="2020-08-03T08:06:00Z">
        <w:r>
          <w:t>lower PPV. PconsC4 and GaussDCA show the same pattern in the average PPV except for a</w:t>
        </w:r>
        <w:r>
          <w:t xml:space="preserve">n increase of the PPV for PconsC4 with MSA with a Neff Higher than 12. </w:t>
        </w:r>
      </w:ins>
    </w:p>
    <w:p w14:paraId="0645E30F" w14:textId="77777777" w:rsidR="00D52040" w:rsidRDefault="00D52040">
      <w:pPr>
        <w:pStyle w:val="normal0"/>
        <w:spacing w:before="200" w:line="480" w:lineRule="auto"/>
        <w:jc w:val="both"/>
        <w:rPr>
          <w:ins w:id="234" w:author="Arne Elofsson" w:date="2020-08-03T08:06:00Z"/>
          <w:highlight w:val="yellow"/>
        </w:rPr>
      </w:pPr>
    </w:p>
    <w:p w14:paraId="422475B0" w14:textId="77777777" w:rsidR="00D52040" w:rsidRDefault="00AE6D37">
      <w:pPr>
        <w:pStyle w:val="normal0"/>
        <w:spacing w:before="200" w:line="480" w:lineRule="auto"/>
        <w:jc w:val="both"/>
        <w:rPr>
          <w:i/>
        </w:rPr>
      </w:pPr>
      <w:ins w:id="235" w:author="Arne Elofsson" w:date="2020-08-03T08:06:00Z">
        <w:r>
          <w:rPr>
            <w:i/>
          </w:rPr>
          <w:t xml:space="preserve">Figure 4. </w:t>
        </w:r>
        <w:r>
          <w:rPr>
            <w:b/>
            <w:i/>
          </w:rPr>
          <w:t>PPV versus Neff.</w:t>
        </w:r>
        <w:r>
          <w:rPr>
            <w:i/>
          </w:rPr>
          <w:t xml:space="preserve"> Positively Predicted Value for GaussDCA in red and PconsC4 in Blue on the Neff value (number of effective sequences length weighted with length</w:t>
        </w:r>
      </w:ins>
      <w:r>
        <w:rPr>
          <w:i/>
        </w:rPr>
        <w:t>).</w:t>
      </w:r>
    </w:p>
    <w:p w14:paraId="0BC3C678" w14:textId="77777777" w:rsidR="00D52040" w:rsidRDefault="00D52040">
      <w:pPr>
        <w:pStyle w:val="normal0"/>
        <w:spacing w:before="200" w:line="480" w:lineRule="auto"/>
        <w:jc w:val="both"/>
        <w:rPr>
          <w:i/>
        </w:rPr>
      </w:pPr>
    </w:p>
    <w:p w14:paraId="70A1A1CA" w14:textId="77777777" w:rsidR="00D52040" w:rsidRDefault="00AE6D37">
      <w:pPr>
        <w:pStyle w:val="normal0"/>
        <w:spacing w:before="200" w:line="480" w:lineRule="auto"/>
        <w:jc w:val="both"/>
        <w:rPr>
          <w:b/>
        </w:rPr>
      </w:pPr>
      <w:r>
        <w:rPr>
          <w:b/>
        </w:rPr>
        <w:t>Differences among repeat classes in contacts prediction</w:t>
      </w:r>
    </w:p>
    <w:p w14:paraId="03C8A511" w14:textId="77777777" w:rsidR="00D52040" w:rsidRDefault="00AE6D37">
      <w:pPr>
        <w:pStyle w:val="normal0"/>
        <w:spacing w:before="200" w:line="480" w:lineRule="auto"/>
        <w:jc w:val="both"/>
        <w:rPr>
          <w:ins w:id="236" w:author="Arne Elofsson" w:date="2020-08-03T08:06:00Z"/>
          <w:color w:val="1C1E29"/>
        </w:rPr>
      </w:pPr>
      <w:del w:id="237" w:author="Arne Elofsson" w:date="2020-08-03T08:06:00Z">
        <w:r>
          <w:rPr>
            <w:color w:val="1C1E29"/>
          </w:rPr>
          <w:delText>Figure</w:delText>
        </w:r>
      </w:del>
      <w:ins w:id="238" w:author="Arne Elofsson" w:date="2020-08-03T08:06:00Z">
        <w:r>
          <w:rPr>
            <w:color w:val="1C1E29"/>
          </w:rPr>
          <w:t>Fig.</w:t>
        </w:r>
      </w:ins>
      <w:r>
        <w:rPr>
          <w:color w:val="1C1E29"/>
        </w:rPr>
        <w:t xml:space="preserve"> 2 shows variations in the </w:t>
      </w:r>
      <w:del w:id="239" w:author="Arne Elofsson" w:date="2020-08-03T08:06:00Z">
        <w:r>
          <w:rPr>
            <w:color w:val="1C1E29"/>
          </w:rPr>
          <w:delText>fraction of correctly predicted</w:delText>
        </w:r>
      </w:del>
      <w:ins w:id="240" w:author="Arne Elofsson" w:date="2020-08-03T08:06:00Z">
        <w:r>
          <w:rPr>
            <w:color w:val="1C1E29"/>
          </w:rPr>
          <w:t>percentage of correct</w:t>
        </w:r>
      </w:ins>
      <w:r>
        <w:rPr>
          <w:color w:val="1C1E29"/>
        </w:rPr>
        <w:t xml:space="preserve"> contacts among different protein repeat classes and subclasses</w:t>
      </w:r>
      <w:del w:id="241" w:author="Arne Elofsson" w:date="2020-08-03T08:06:00Z">
        <w:r>
          <w:rPr>
            <w:color w:val="1C1E29"/>
          </w:rPr>
          <w:delText>. To</w:delText>
        </w:r>
      </w:del>
      <w:ins w:id="242" w:author="Arne Elofsson" w:date="2020-08-03T08:06:00Z">
        <w:r>
          <w:rPr>
            <w:color w:val="1C1E29"/>
          </w:rPr>
          <w:t>, to</w:t>
        </w:r>
      </w:ins>
      <w:r>
        <w:rPr>
          <w:color w:val="1C1E29"/>
        </w:rPr>
        <w:t xml:space="preserve"> clarify the origin of these differences</w:t>
      </w:r>
      <w:r>
        <w:rPr>
          <w:color w:val="1C1E29"/>
        </w:rPr>
        <w:t>, we investigated</w:t>
      </w:r>
      <w:del w:id="243" w:author="Arne Elofsson" w:date="2020-08-03T08:06:00Z">
        <w:r>
          <w:rPr>
            <w:color w:val="1C1E29"/>
          </w:rPr>
          <w:delText>,</w:delText>
        </w:r>
      </w:del>
      <w:r>
        <w:rPr>
          <w:color w:val="1C1E29"/>
        </w:rPr>
        <w:t xml:space="preserve"> more in-depth</w:t>
      </w:r>
      <w:del w:id="244" w:author="Arne Elofsson" w:date="2020-08-03T08:06:00Z">
        <w:r>
          <w:rPr>
            <w:color w:val="1C1E29"/>
          </w:rPr>
          <w:delText>,</w:delText>
        </w:r>
      </w:del>
      <w:r>
        <w:rPr>
          <w:color w:val="1C1E29"/>
        </w:rPr>
        <w:t xml:space="preserve"> the </w:t>
      </w:r>
      <w:del w:id="245" w:author="Arne Elofsson" w:date="2020-08-03T08:06:00Z">
        <w:r>
          <w:rPr>
            <w:color w:val="1C1E29"/>
          </w:rPr>
          <w:delText>source</w:delText>
        </w:r>
      </w:del>
      <w:ins w:id="246" w:author="Arne Elofsson" w:date="2020-08-03T08:06:00Z">
        <w:r>
          <w:rPr>
            <w:color w:val="1C1E29"/>
          </w:rPr>
          <w:t>origin</w:t>
        </w:r>
      </w:ins>
      <w:r>
        <w:rPr>
          <w:color w:val="1C1E29"/>
        </w:rPr>
        <w:t xml:space="preserve"> of the predicted contacts. </w:t>
      </w:r>
    </w:p>
    <w:p w14:paraId="43713932" w14:textId="77777777" w:rsidR="00D52040" w:rsidRDefault="00AE6D37">
      <w:pPr>
        <w:pStyle w:val="normal0"/>
        <w:spacing w:before="200" w:line="480" w:lineRule="auto"/>
        <w:jc w:val="both"/>
        <w:rPr>
          <w:i/>
        </w:rPr>
      </w:pPr>
      <w:r>
        <w:rPr>
          <w:color w:val="1C1E29"/>
        </w:rPr>
        <w:t>One central aspect that affects t</w:t>
      </w:r>
      <w:r>
        <w:rPr>
          <w:color w:val="1C1E29"/>
          <w:rPrChange w:id="247" w:author="Arne Elofsson" w:date="2020-08-03T08:06:00Z">
            <w:rPr/>
          </w:rPrChange>
        </w:rPr>
        <w:t xml:space="preserve">he difficulty of prediction is due to the pattern of </w:t>
      </w:r>
      <w:del w:id="248" w:author="Arne Elofsson" w:date="2020-08-03T08:06:00Z">
        <w:r>
          <w:delText xml:space="preserve">the </w:delText>
        </w:r>
      </w:del>
      <w:r>
        <w:rPr>
          <w:color w:val="1C1E29"/>
          <w:rPrChange w:id="249" w:author="Arne Elofsson" w:date="2020-08-03T08:06:00Z">
            <w:rPr/>
          </w:rPrChange>
        </w:rPr>
        <w:t xml:space="preserve">contacts </w:t>
      </w:r>
      <w:hyperlink r:id="rId30">
        <w:r>
          <w:rPr>
            <w:color w:val="000000"/>
          </w:rPr>
          <w:t>[</w:t>
        </w:r>
      </w:hyperlink>
      <w:del w:id="250" w:author="Arne Elofsson" w:date="2020-08-03T08:06:00Z">
        <w:r>
          <w:fldChar w:fldCharType="begin"/>
        </w:r>
        <w:r>
          <w:delInstrText>HYPERLINK "https://pap</w:delInstrText>
        </w:r>
        <w:r>
          <w:delInstrText>erpile.com/c/NMPUUL/V7Po"</w:delInstrText>
        </w:r>
        <w:r>
          <w:fldChar w:fldCharType="separate"/>
        </w:r>
        <w:r>
          <w:rPr>
            <w:color w:val="000000"/>
          </w:rPr>
          <w:delText>22</w:delText>
        </w:r>
        <w:r>
          <w:fldChar w:fldCharType="end"/>
        </w:r>
      </w:del>
      <w:ins w:id="251" w:author="Arne Elofsson" w:date="2020-08-03T08:06:00Z">
        <w:r>
          <w:fldChar w:fldCharType="begin"/>
        </w:r>
        <w:r>
          <w:instrText>HYPERLINK "https://paperpile.com/c/NMPUUL/V7Po"</w:instrText>
        </w:r>
        <w:r>
          <w:fldChar w:fldCharType="separate"/>
        </w:r>
        <w:r>
          <w:rPr>
            <w:color w:val="000000"/>
          </w:rPr>
          <w:t>33</w:t>
        </w:r>
        <w:r>
          <w:fldChar w:fldCharType="end"/>
        </w:r>
      </w:ins>
      <w:hyperlink r:id="rId31">
        <w:r>
          <w:rPr>
            <w:color w:val="000000"/>
          </w:rPr>
          <w:t>]</w:t>
        </w:r>
      </w:hyperlink>
      <w:r>
        <w:rPr>
          <w:color w:val="1C1E29"/>
          <w:rPrChange w:id="252" w:author="Arne Elofsson" w:date="2020-08-03T08:06:00Z">
            <w:rPr/>
          </w:rPrChange>
        </w:rPr>
        <w:t xml:space="preserve">. In general, contacts that are parts of larger interaction areas </w:t>
      </w:r>
      <w:del w:id="253" w:author="Arne Elofsson" w:date="2020-08-03T08:06:00Z">
        <w:r>
          <w:delText>or close in the sequence are predicted more accurately. Therefore, we compared</w:delText>
        </w:r>
      </w:del>
      <w:ins w:id="254" w:author="Arne Elofsson" w:date="2020-08-03T08:06:00Z">
        <w:r>
          <w:rPr>
            <w:color w:val="1C1E29"/>
          </w:rPr>
          <w:t>are better predicted as well as interactions between residues that are close in the sequence. A comparison between</w:t>
        </w:r>
      </w:ins>
      <w:r>
        <w:rPr>
          <w:color w:val="1C1E29"/>
          <w:rPrChange w:id="255" w:author="Arne Elofsson" w:date="2020-08-03T08:06:00Z">
            <w:rPr/>
          </w:rPrChange>
        </w:rPr>
        <w:t xml:space="preserve"> the intra-unit and inter-unit contacts </w:t>
      </w:r>
      <w:del w:id="256" w:author="Arne Elofsson" w:date="2020-08-03T08:06:00Z">
        <w:r>
          <w:delText>predicted by DeepMetaPsi</w:delText>
        </w:r>
        <w:r>
          <w:delText>cov, Figure</w:delText>
        </w:r>
      </w:del>
      <w:ins w:id="257" w:author="Arne Elofsson" w:date="2020-08-03T08:06:00Z">
        <w:r>
          <w:rPr>
            <w:color w:val="1C1E29"/>
          </w:rPr>
          <w:t>are shown in Fig</w:t>
        </w:r>
      </w:ins>
      <w:r>
        <w:rPr>
          <w:color w:val="1C1E29"/>
          <w:rPrChange w:id="258" w:author="Arne Elofsson" w:date="2020-08-03T08:06:00Z">
            <w:rPr/>
          </w:rPrChange>
        </w:rPr>
        <w:t xml:space="preserve"> 5a. Here, we obtained the number of </w:t>
      </w:r>
      <w:del w:id="259" w:author="Arne Elofsson" w:date="2020-08-03T08:06:00Z">
        <w:r>
          <w:delText xml:space="preserve">predicted </w:delText>
        </w:r>
      </w:del>
      <w:r>
        <w:rPr>
          <w:color w:val="1C1E29"/>
          <w:rPrChange w:id="260" w:author="Arne Elofsson" w:date="2020-08-03T08:06:00Z">
            <w:rPr/>
          </w:rPrChange>
        </w:rPr>
        <w:t xml:space="preserve">intra and inter-unit contacts from the PDB structures and </w:t>
      </w:r>
      <w:ins w:id="261" w:author="Arne Elofsson" w:date="2020-08-03T08:06:00Z">
        <w:r>
          <w:rPr>
            <w:color w:val="1C1E29"/>
          </w:rPr>
          <w:t xml:space="preserve">we </w:t>
        </w:r>
      </w:ins>
      <w:r>
        <w:rPr>
          <w:color w:val="1C1E29"/>
          <w:rPrChange w:id="262" w:author="Arne Elofsson" w:date="2020-08-03T08:06:00Z">
            <w:rPr/>
          </w:rPrChange>
        </w:rPr>
        <w:t xml:space="preserve">selected the same number of </w:t>
      </w:r>
      <w:del w:id="263" w:author="Arne Elofsson" w:date="2020-08-03T08:06:00Z">
        <w:r>
          <w:delText>predicted intra- and inter-units contacts</w:delText>
        </w:r>
      </w:del>
      <w:ins w:id="264" w:author="Arne Elofsson" w:date="2020-08-03T08:06:00Z">
        <w:r>
          <w:rPr>
            <w:color w:val="1C1E29"/>
          </w:rPr>
          <w:t xml:space="preserve">intra and inter </w:t>
        </w:r>
        <w:r>
          <w:rPr>
            <w:color w:val="1C1E29"/>
          </w:rPr>
          <w:lastRenderedPageBreak/>
          <w:t>units from the contact predictions</w:t>
        </w:r>
      </w:ins>
      <w:r>
        <w:rPr>
          <w:color w:val="1C1E29"/>
        </w:rPr>
        <w:t xml:space="preserve">. </w:t>
      </w:r>
      <w:r>
        <w:rPr>
          <w:color w:val="1C1E29"/>
        </w:rPr>
        <w:t xml:space="preserve">The PPV was finally calculated </w:t>
      </w:r>
      <w:del w:id="265" w:author="Arne Elofsson" w:date="2020-08-03T08:06:00Z">
        <w:r>
          <w:rPr>
            <w:color w:val="1C1E29"/>
          </w:rPr>
          <w:delText>using</w:delText>
        </w:r>
      </w:del>
      <w:ins w:id="266" w:author="Arne Elofsson" w:date="2020-08-03T08:06:00Z">
        <w:r>
          <w:rPr>
            <w:color w:val="1C1E29"/>
          </w:rPr>
          <w:t>as</w:t>
        </w:r>
      </w:ins>
      <w:r>
        <w:rPr>
          <w:color w:val="1C1E29"/>
        </w:rPr>
        <w:t xml:space="preserve"> the number of </w:t>
      </w:r>
      <w:del w:id="267" w:author="Arne Elofsson" w:date="2020-08-03T08:06:00Z">
        <w:r>
          <w:rPr>
            <w:color w:val="1C1E29"/>
          </w:rPr>
          <w:delText>correctly predicted contacts divided with</w:delText>
        </w:r>
      </w:del>
      <w:ins w:id="268" w:author="Arne Elofsson" w:date="2020-08-03T08:06:00Z">
        <w:r>
          <w:rPr>
            <w:color w:val="1C1E29"/>
          </w:rPr>
          <w:t>correct contacts over</w:t>
        </w:r>
      </w:ins>
      <w:r>
        <w:rPr>
          <w:color w:val="1C1E29"/>
        </w:rPr>
        <w:t xml:space="preserve"> the number of </w:t>
      </w:r>
      <w:ins w:id="269" w:author="Arne Elofsson" w:date="2020-08-03T08:06:00Z">
        <w:r>
          <w:rPr>
            <w:color w:val="1C1E29"/>
          </w:rPr>
          <w:t xml:space="preserve">the selected </w:t>
        </w:r>
      </w:ins>
      <w:r>
        <w:rPr>
          <w:color w:val="1C1E29"/>
        </w:rPr>
        <w:t>contacts.</w:t>
      </w:r>
    </w:p>
    <w:p w14:paraId="69ABF998" w14:textId="77777777" w:rsidR="00D52040" w:rsidRDefault="00AE6D37">
      <w:pPr>
        <w:pStyle w:val="normal0"/>
        <w:spacing w:before="200" w:line="480" w:lineRule="auto"/>
        <w:jc w:val="both"/>
        <w:rPr>
          <w:del w:id="270" w:author="Arne Elofsson" w:date="2020-08-03T08:06:00Z"/>
          <w:color w:val="1C1E29"/>
        </w:rPr>
      </w:pPr>
      <w:r>
        <w:rPr>
          <w:color w:val="1C1E29"/>
        </w:rPr>
        <w:t xml:space="preserve">On average the intra-units contacts are predicted with higher accuracy than the inter-unit </w:t>
      </w:r>
      <w:del w:id="271" w:author="Arne Elofsson" w:date="2020-08-03T08:06:00Z">
        <w:r>
          <w:rPr>
            <w:color w:val="1C1E29"/>
          </w:rPr>
          <w:delText>contacts. Ho</w:delText>
        </w:r>
        <w:r>
          <w:rPr>
            <w:color w:val="1C1E29"/>
          </w:rPr>
          <w:delText>wever,</w:delText>
        </w:r>
      </w:del>
      <w:ins w:id="272" w:author="Arne Elofsson" w:date="2020-08-03T08:06:00Z">
        <w:r>
          <w:rPr>
            <w:color w:val="1C1E29"/>
          </w:rPr>
          <w:t>one, but</w:t>
        </w:r>
      </w:ins>
      <w:r>
        <w:rPr>
          <w:color w:val="1C1E29"/>
        </w:rPr>
        <w:t xml:space="preserve"> this is not true for all protein classes</w:t>
      </w:r>
      <w:del w:id="273" w:author="Arne Elofsson" w:date="2020-08-03T08:06:00Z">
        <w:r>
          <w:rPr>
            <w:color w:val="1C1E29"/>
          </w:rPr>
          <w:delText>,</w:delText>
        </w:r>
      </w:del>
      <w:ins w:id="274" w:author="Arne Elofsson" w:date="2020-08-03T08:06:00Z">
        <w:r>
          <w:rPr>
            <w:color w:val="1C1E29"/>
          </w:rPr>
          <w:t>. This behaviour is</w:t>
        </w:r>
      </w:ins>
      <w:r>
        <w:rPr>
          <w:color w:val="1C1E29"/>
        </w:rPr>
        <w:t xml:space="preserve"> due to </w:t>
      </w:r>
      <w:del w:id="275" w:author="Arne Elofsson" w:date="2020-08-03T08:06:00Z">
        <w:r>
          <w:rPr>
            <w:color w:val="1C1E29"/>
          </w:rPr>
          <w:delText>the</w:delText>
        </w:r>
      </w:del>
      <w:ins w:id="276" w:author="Arne Elofsson" w:date="2020-08-03T08:06:00Z">
        <w:r>
          <w:rPr>
            <w:color w:val="1C1E29"/>
          </w:rPr>
          <w:t>significant</w:t>
        </w:r>
      </w:ins>
      <w:r>
        <w:rPr>
          <w:color w:val="1C1E29"/>
        </w:rPr>
        <w:t xml:space="preserve"> differences of the</w:t>
      </w:r>
      <w:ins w:id="277" w:author="Arne Elofsson" w:date="2020-08-03T08:06:00Z">
        <w:r>
          <w:rPr>
            <w:color w:val="1C1E29"/>
          </w:rPr>
          <w:t xml:space="preserve"> units</w:t>
        </w:r>
      </w:ins>
      <w:r>
        <w:rPr>
          <w:color w:val="1C1E29"/>
        </w:rPr>
        <w:t xml:space="preserve"> structures among the classes: </w:t>
      </w:r>
      <w:del w:id="278" w:author="Arne Elofsson" w:date="2020-08-03T08:06:00Z">
        <w:r>
          <w:rPr>
            <w:color w:val="1C1E29"/>
          </w:rPr>
          <w:delText>Class III units</w:delText>
        </w:r>
      </w:del>
      <w:ins w:id="279" w:author="Arne Elofsson" w:date="2020-08-03T08:06:00Z">
        <w:r>
          <w:rPr>
            <w:color w:val="1C1E29"/>
          </w:rPr>
          <w:t>in class III the unit</w:t>
        </w:r>
      </w:ins>
      <w:r>
        <w:rPr>
          <w:color w:val="1C1E29"/>
        </w:rPr>
        <w:t xml:space="preserve"> are short, and the residues </w:t>
      </w:r>
      <w:del w:id="280" w:author="Arne Elofsson" w:date="2020-08-03T08:06:00Z">
        <w:r>
          <w:rPr>
            <w:color w:val="1C1E29"/>
          </w:rPr>
          <w:delText>are mostly in contact</w:delText>
        </w:r>
      </w:del>
      <w:ins w:id="281" w:author="Arne Elofsson" w:date="2020-08-03T08:06:00Z">
        <w:r>
          <w:rPr>
            <w:color w:val="1C1E29"/>
          </w:rPr>
          <w:t>form contacts mos</w:t>
        </w:r>
        <w:r>
          <w:rPr>
            <w:color w:val="1C1E29"/>
          </w:rPr>
          <w:t>tly</w:t>
        </w:r>
      </w:ins>
      <w:r>
        <w:rPr>
          <w:color w:val="1C1E29"/>
        </w:rPr>
        <w:t xml:space="preserve"> with the neighbour units; in class V, on the contrary, the units are long, folded in independent domains and the contacts are predominantly inside the units with few inter-unit contacts; class IV is halfway between class III and V. The inter</w:t>
      </w:r>
      <w:del w:id="282" w:author="Arne Elofsson" w:date="2020-08-03T08:06:00Z">
        <w:r>
          <w:rPr>
            <w:color w:val="1C1E29"/>
          </w:rPr>
          <w:delText>-unit conta</w:delText>
        </w:r>
        <w:r>
          <w:rPr>
            <w:color w:val="1C1E29"/>
          </w:rPr>
          <w:delText>cts in</w:delText>
        </w:r>
      </w:del>
      <w:ins w:id="283" w:author="Arne Elofsson" w:date="2020-08-03T08:06:00Z">
        <w:r>
          <w:rPr>
            <w:color w:val="1C1E29"/>
          </w:rPr>
          <w:t xml:space="preserve"> units contacts of</w:t>
        </w:r>
      </w:ins>
      <w:r>
        <w:rPr>
          <w:color w:val="1C1E29"/>
        </w:rPr>
        <w:t xml:space="preserve"> class III and </w:t>
      </w:r>
      <w:del w:id="284" w:author="Arne Elofsson" w:date="2020-08-03T08:06:00Z">
        <w:r>
          <w:rPr>
            <w:color w:val="1C1E29"/>
          </w:rPr>
          <w:delText>(partially)</w:delText>
        </w:r>
      </w:del>
      <w:ins w:id="285" w:author="Arne Elofsson" w:date="2020-08-03T08:06:00Z">
        <w:r>
          <w:rPr>
            <w:color w:val="1C1E29"/>
          </w:rPr>
          <w:t>partially of</w:t>
        </w:r>
      </w:ins>
      <w:r>
        <w:rPr>
          <w:color w:val="1C1E29"/>
        </w:rPr>
        <w:t xml:space="preserve"> class IV </w:t>
      </w:r>
      <w:del w:id="286" w:author="Arne Elofsson" w:date="2020-08-03T08:06:00Z">
        <w:r>
          <w:rPr>
            <w:color w:val="1C1E29"/>
          </w:rPr>
          <w:delText>appear to be easier to predict than class V inter-unit contacts. It can be seen that</w:delText>
        </w:r>
      </w:del>
      <w:ins w:id="287" w:author="Arne Elofsson" w:date="2020-08-03T08:06:00Z">
        <w:r>
          <w:rPr>
            <w:color w:val="1C1E29"/>
          </w:rPr>
          <w:t>results easier do be predicted then class V ones, because</w:t>
        </w:r>
      </w:ins>
      <w:r>
        <w:rPr>
          <w:color w:val="1C1E29"/>
        </w:rPr>
        <w:t xml:space="preserve"> they form </w:t>
      </w:r>
      <w:del w:id="288" w:author="Arne Elofsson" w:date="2020-08-03T08:06:00Z">
        <w:r>
          <w:rPr>
            <w:color w:val="1C1E29"/>
          </w:rPr>
          <w:delText>detectable</w:delText>
        </w:r>
      </w:del>
      <w:ins w:id="289" w:author="Arne Elofsson" w:date="2020-08-03T08:06:00Z">
        <w:r>
          <w:rPr>
            <w:color w:val="1C1E29"/>
          </w:rPr>
          <w:t>clearer</w:t>
        </w:r>
      </w:ins>
      <w:r>
        <w:rPr>
          <w:color w:val="1C1E29"/>
        </w:rPr>
        <w:t xml:space="preserve"> patterns in </w:t>
      </w:r>
      <w:del w:id="290" w:author="Arne Elofsson" w:date="2020-08-03T08:06:00Z">
        <w:r>
          <w:rPr>
            <w:color w:val="1C1E29"/>
          </w:rPr>
          <w:delText>th</w:delText>
        </w:r>
        <w:r>
          <w:rPr>
            <w:color w:val="1C1E29"/>
          </w:rPr>
          <w:delText xml:space="preserve">e </w:delText>
        </w:r>
      </w:del>
      <w:r>
        <w:rPr>
          <w:color w:val="1C1E29"/>
        </w:rPr>
        <w:t xml:space="preserve">contact maps. On the contrary, the intra-unit contacts of class V are predicted better than </w:t>
      </w:r>
      <w:del w:id="291" w:author="Arne Elofsson" w:date="2020-08-03T08:06:00Z">
        <w:r>
          <w:rPr>
            <w:color w:val="1C1E29"/>
          </w:rPr>
          <w:delText xml:space="preserve">intra-unit contacts in </w:delText>
        </w:r>
      </w:del>
      <w:r>
        <w:rPr>
          <w:color w:val="1C1E29"/>
        </w:rPr>
        <w:t xml:space="preserve">class III and IV for the same reason. </w:t>
      </w:r>
    </w:p>
    <w:p w14:paraId="05933289" w14:textId="77777777" w:rsidR="00D52040" w:rsidRDefault="00D52040">
      <w:pPr>
        <w:pStyle w:val="normal0"/>
        <w:spacing w:before="200" w:line="480" w:lineRule="auto"/>
        <w:jc w:val="both"/>
        <w:rPr>
          <w:del w:id="292" w:author="Arne Elofsson" w:date="2020-08-03T08:06:00Z"/>
          <w:color w:val="1C1E29"/>
        </w:rPr>
      </w:pPr>
    </w:p>
    <w:p w14:paraId="7B065DF9" w14:textId="77777777" w:rsidR="00D52040" w:rsidRDefault="00AE6D37">
      <w:pPr>
        <w:pStyle w:val="normal0"/>
        <w:spacing w:before="200" w:line="480" w:lineRule="auto"/>
        <w:jc w:val="both"/>
        <w:rPr>
          <w:ins w:id="293" w:author="Arne Elofsson" w:date="2020-08-03T08:06:00Z"/>
          <w:color w:val="1C1E29"/>
        </w:rPr>
      </w:pPr>
      <w:del w:id="294" w:author="Arne Elofsson" w:date="2020-08-03T08:06:00Z">
        <w:r>
          <w:rPr>
            <w:color w:val="1C1E29"/>
          </w:rPr>
          <w:delText>In general,</w:delText>
        </w:r>
      </w:del>
      <w:ins w:id="295" w:author="Arne Elofsson" w:date="2020-08-03T08:06:00Z">
        <w:r>
          <w:rPr>
            <w:color w:val="1C1E29"/>
          </w:rPr>
          <w:t>We plot</w:t>
        </w:r>
      </w:ins>
      <w:r>
        <w:rPr>
          <w:color w:val="1C1E29"/>
        </w:rPr>
        <w:t xml:space="preserve"> the PPV versus the ratio of the inter-unit contacts over the total number of contacts of each protein</w:t>
      </w:r>
      <w:del w:id="296" w:author="Arne Elofsson" w:date="2020-08-03T08:06:00Z">
        <w:r>
          <w:rPr>
            <w:color w:val="1C1E29"/>
          </w:rPr>
          <w:delText xml:space="preserve"> shows an inverse relation, Figure 5. The intra-unit</w:delText>
        </w:r>
      </w:del>
      <w:ins w:id="297" w:author="Arne Elofsson" w:date="2020-08-03T08:06:00Z">
        <w:r>
          <w:rPr>
            <w:color w:val="1C1E29"/>
          </w:rPr>
          <w:t>. The PPV show an inverse relation with the ratio of inter-unit contact of the protein (Figure 5.b,c,d</w:t>
        </w:r>
        <w:r>
          <w:rPr>
            <w:color w:val="1C1E29"/>
          </w:rPr>
          <w:t xml:space="preserve">). </w:t>
        </w:r>
      </w:ins>
    </w:p>
    <w:p w14:paraId="3E50201B" w14:textId="77777777" w:rsidR="00D52040" w:rsidRDefault="00AE6D37">
      <w:pPr>
        <w:pStyle w:val="normal0"/>
        <w:spacing w:before="200" w:line="480" w:lineRule="auto"/>
        <w:jc w:val="both"/>
        <w:rPr>
          <w:del w:id="298" w:author="Arne Elofsson" w:date="2020-08-03T08:06:00Z"/>
          <w:color w:val="1C1E29"/>
        </w:rPr>
      </w:pPr>
      <w:ins w:id="299" w:author="Arne Elofsson" w:date="2020-08-03T08:06:00Z">
        <w:r>
          <w:rPr>
            <w:color w:val="1C1E29"/>
          </w:rPr>
          <w:t>The inter-units</w:t>
        </w:r>
      </w:ins>
      <w:r>
        <w:rPr>
          <w:color w:val="1C1E29"/>
        </w:rPr>
        <w:t xml:space="preserve"> PPV is low for </w:t>
      </w:r>
      <w:ins w:id="300" w:author="Arne Elofsson" w:date="2020-08-03T08:06:00Z">
        <w:r>
          <w:rPr>
            <w:color w:val="1C1E29"/>
          </w:rPr>
          <w:t xml:space="preserve">the </w:t>
        </w:r>
      </w:ins>
      <w:r>
        <w:rPr>
          <w:color w:val="1C1E29"/>
        </w:rPr>
        <w:t xml:space="preserve">proteins with an inter-contact ratio lower than </w:t>
      </w:r>
      <w:del w:id="301" w:author="Arne Elofsson" w:date="2020-08-03T08:06:00Z">
        <w:r>
          <w:rPr>
            <w:color w:val="1C1E29"/>
          </w:rPr>
          <w:delText>20i.e.i.e the vast majority of</w:delText>
        </w:r>
      </w:del>
      <w:ins w:id="302" w:author="Arne Elofsson" w:date="2020-08-03T08:06:00Z">
        <w:r>
          <w:rPr>
            <w:color w:val="1C1E29"/>
          </w:rPr>
          <w:t>20% constituting</w:t>
        </w:r>
      </w:ins>
      <w:r>
        <w:rPr>
          <w:color w:val="1C1E29"/>
        </w:rPr>
        <w:t xml:space="preserve"> class V</w:t>
      </w:r>
      <w:del w:id="303" w:author="Arne Elofsson" w:date="2020-08-03T08:06:00Z">
        <w:r>
          <w:rPr>
            <w:color w:val="1C1E29"/>
          </w:rPr>
          <w:delText xml:space="preserve"> proteins,</w:delText>
        </w:r>
      </w:del>
      <w:ins w:id="304" w:author="Arne Elofsson" w:date="2020-08-03T08:06:00Z">
        <w:r>
          <w:rPr>
            <w:color w:val="1C1E29"/>
          </w:rPr>
          <w:t>.</w:t>
        </w:r>
      </w:ins>
      <w:r>
        <w:rPr>
          <w:color w:val="1C1E29"/>
        </w:rPr>
        <w:t xml:space="preserve"> Figure 5c</w:t>
      </w:r>
      <w:del w:id="305" w:author="Arne Elofsson" w:date="2020-08-03T08:06:00Z">
        <w:r>
          <w:rPr>
            <w:color w:val="1C1E29"/>
          </w:rPr>
          <w:delText>. In contrast, the inter-unit PPV is high for proteins with an inter/intra contact ratio of 80</w:delText>
        </w:r>
        <w:r>
          <w:rPr>
            <w:color w:val="1C1E29"/>
          </w:rPr>
          <w:delText>% or higher. The families with high inter/intra ration correspond largely</w:delText>
        </w:r>
      </w:del>
      <w:ins w:id="306" w:author="Arne Elofsson" w:date="2020-08-03T08:06:00Z">
        <w:r>
          <w:rPr>
            <w:color w:val="1C1E29"/>
          </w:rPr>
          <w:t xml:space="preserve"> shows the lowest inter-units contacts PPV while the PPV between inter- and intra- contacts invert the trends at a ratio of 80%. This switch corresponds</w:t>
        </w:r>
      </w:ins>
      <w:r>
        <w:rPr>
          <w:color w:val="1C1E29"/>
        </w:rPr>
        <w:t xml:space="preserve"> to solenoid structures and TIM</w:t>
      </w:r>
      <w:r>
        <w:rPr>
          <w:color w:val="1C1E29"/>
        </w:rPr>
        <w:t xml:space="preserve"> </w:t>
      </w:r>
      <w:del w:id="307" w:author="Arne Elofsson" w:date="2020-08-03T08:06:00Z">
        <w:r>
          <w:rPr>
            <w:color w:val="1C1E29"/>
          </w:rPr>
          <w:delText>barrels</w:delText>
        </w:r>
      </w:del>
      <w:ins w:id="308" w:author="Arne Elofsson" w:date="2020-08-03T08:06:00Z">
        <w:r>
          <w:rPr>
            <w:color w:val="1C1E29"/>
          </w:rPr>
          <w:t>Barrel</w:t>
        </w:r>
      </w:ins>
      <w:r>
        <w:rPr>
          <w:color w:val="1C1E29"/>
        </w:rPr>
        <w:t xml:space="preserve"> that have </w:t>
      </w:r>
      <w:ins w:id="309" w:author="Arne Elofsson" w:date="2020-08-03T08:06:00Z">
        <w:r>
          <w:rPr>
            <w:color w:val="1C1E29"/>
          </w:rPr>
          <w:t xml:space="preserve">a ratio between </w:t>
        </w:r>
      </w:ins>
      <w:r>
        <w:rPr>
          <w:color w:val="1C1E29"/>
        </w:rPr>
        <w:t xml:space="preserve">80%-100% larger interaction surfaces between different units than </w:t>
      </w:r>
      <w:del w:id="310" w:author="Arne Elofsson" w:date="2020-08-03T08:06:00Z">
        <w:r>
          <w:rPr>
            <w:color w:val="1C1E29"/>
          </w:rPr>
          <w:delText>within</w:delText>
        </w:r>
      </w:del>
      <w:ins w:id="311" w:author="Arne Elofsson" w:date="2020-08-03T08:06:00Z">
        <w:r>
          <w:rPr>
            <w:color w:val="1C1E29"/>
          </w:rPr>
          <w:t>inside</w:t>
        </w:r>
      </w:ins>
      <w:r>
        <w:rPr>
          <w:color w:val="1C1E29"/>
        </w:rPr>
        <w:t xml:space="preserve"> a single </w:t>
      </w:r>
      <w:del w:id="312" w:author="Arne Elofsson" w:date="2020-08-03T08:06:00Z">
        <w:r>
          <w:rPr>
            <w:color w:val="1C1E29"/>
          </w:rPr>
          <w:delText xml:space="preserve">repeat unit. </w:delText>
        </w:r>
        <w:r>
          <w:delText>In Figure 5d, we divide the proteins by their secondary structure class. In DeepMetaPsicov prediction, there is no</w:delText>
        </w:r>
        <w:r>
          <w:delText xml:space="preserve"> significant variation between the secondary structure composition, while some difference can be seen in the other methods.</w:delText>
        </w:r>
      </w:del>
    </w:p>
    <w:p w14:paraId="22EC6F05" w14:textId="77777777" w:rsidR="00D52040" w:rsidRDefault="00D52040">
      <w:pPr>
        <w:pStyle w:val="normal0"/>
        <w:spacing w:before="200" w:line="480" w:lineRule="auto"/>
        <w:jc w:val="both"/>
        <w:rPr>
          <w:del w:id="313" w:author="Arne Elofsson" w:date="2020-08-03T08:06:00Z"/>
          <w:color w:val="1C1E29"/>
        </w:rPr>
      </w:pPr>
    </w:p>
    <w:p w14:paraId="636BEA08" w14:textId="77777777" w:rsidR="00D52040" w:rsidRDefault="00D52040">
      <w:pPr>
        <w:pStyle w:val="normal0"/>
        <w:spacing w:before="200" w:line="480" w:lineRule="auto"/>
        <w:jc w:val="both"/>
        <w:rPr>
          <w:del w:id="314" w:author="Arne Elofsson" w:date="2020-08-03T08:06:00Z"/>
          <w:b/>
        </w:rPr>
      </w:pPr>
    </w:p>
    <w:p w14:paraId="3DFE1F3B" w14:textId="77777777" w:rsidR="00D52040" w:rsidRDefault="00AE6D37">
      <w:pPr>
        <w:pStyle w:val="normal0"/>
        <w:spacing w:before="200" w:line="480" w:lineRule="auto"/>
        <w:jc w:val="both"/>
        <w:rPr>
          <w:ins w:id="315" w:author="Arne Elofsson" w:date="2020-08-03T08:06:00Z"/>
          <w:color w:val="1C1E29"/>
        </w:rPr>
      </w:pPr>
      <w:del w:id="316" w:author="Arne Elofsson" w:date="2020-08-03T08:06:00Z">
        <w:r>
          <w:delText>https://github.com/ElofssonLab/Claudio/blob/master/Repeats/Figures/Figure%205.png</w:delText>
        </w:r>
      </w:del>
      <w:ins w:id="317" w:author="Arne Elofsson" w:date="2020-08-03T08:06:00Z">
        <w:r>
          <w:rPr>
            <w:color w:val="1C1E29"/>
          </w:rPr>
          <w:t>unit.</w:t>
        </w:r>
      </w:ins>
    </w:p>
    <w:p w14:paraId="5900EA9B" w14:textId="77777777" w:rsidR="00D52040" w:rsidRPr="00D52040" w:rsidRDefault="00D52040">
      <w:pPr>
        <w:pStyle w:val="normal0"/>
        <w:spacing w:before="200" w:line="480" w:lineRule="auto"/>
        <w:jc w:val="both"/>
        <w:rPr>
          <w:color w:val="1C1E29"/>
          <w:rPrChange w:id="318" w:author="Arne Elofsson" w:date="2020-08-03T08:06:00Z">
            <w:rPr/>
          </w:rPrChange>
        </w:rPr>
      </w:pPr>
    </w:p>
    <w:p w14:paraId="133523CA" w14:textId="77777777" w:rsidR="00D52040" w:rsidRDefault="00AE6D37">
      <w:pPr>
        <w:pStyle w:val="normal0"/>
        <w:spacing w:before="200" w:line="480" w:lineRule="auto"/>
        <w:jc w:val="both"/>
        <w:rPr>
          <w:i/>
          <w:color w:val="1C1E29"/>
        </w:rPr>
      </w:pPr>
      <w:r>
        <w:rPr>
          <w:b/>
        </w:rPr>
        <w:t xml:space="preserve">Figure 5. Predicted contacts analysis. </w:t>
      </w:r>
      <w:r>
        <w:rPr>
          <w:i/>
        </w:rPr>
        <w:t>Pos</w:t>
      </w:r>
      <w:r>
        <w:rPr>
          <w:i/>
        </w:rPr>
        <w:t xml:space="preserve">itive Predicted Value (PPV) obtained by </w:t>
      </w:r>
      <w:del w:id="319" w:author="Arne Elofsson" w:date="2020-08-03T08:06:00Z">
        <w:r>
          <w:rPr>
            <w:i/>
          </w:rPr>
          <w:delText>DeepMetaPsicov</w:delText>
        </w:r>
      </w:del>
      <w:ins w:id="320" w:author="Arne Elofsson" w:date="2020-08-03T08:06:00Z">
        <w:r>
          <w:rPr>
            <w:i/>
          </w:rPr>
          <w:t>PconsC4</w:t>
        </w:r>
      </w:ins>
      <w:r>
        <w:rPr>
          <w:i/>
        </w:rPr>
        <w:t xml:space="preserve"> for different types of contacts. a) Examples of inter- and intra- unit contacts. b) In red, the PPV for intra-units contacts in blue PPV for inter-units contact. c) Repeats subclasses</w:t>
      </w:r>
      <w:del w:id="321" w:author="Arne Elofsson" w:date="2020-08-03T08:06:00Z">
        <w:r>
          <w:rPr>
            <w:i/>
          </w:rPr>
          <w:delText>; in</w:delText>
        </w:r>
      </w:del>
      <w:ins w:id="322" w:author="Arne Elofsson" w:date="2020-08-03T08:06:00Z">
        <w:r>
          <w:rPr>
            <w:i/>
          </w:rPr>
          <w:t>. In</w:t>
        </w:r>
      </w:ins>
      <w:r>
        <w:rPr>
          <w:i/>
        </w:rPr>
        <w:t xml:space="preserve"> re</w:t>
      </w:r>
      <w:r>
        <w:rPr>
          <w:i/>
        </w:rPr>
        <w:t>d, the PPV for intra-units contacts</w:t>
      </w:r>
      <w:del w:id="323" w:author="Arne Elofsson" w:date="2020-08-03T08:06:00Z">
        <w:r>
          <w:rPr>
            <w:i/>
          </w:rPr>
          <w:delText>, and</w:delText>
        </w:r>
      </w:del>
      <w:r>
        <w:rPr>
          <w:i/>
        </w:rPr>
        <w:t xml:space="preserve"> in blue PPV for inter-units contact, </w:t>
      </w:r>
      <w:del w:id="324" w:author="Arne Elofsson" w:date="2020-08-03T08:06:00Z">
        <w:r>
          <w:rPr>
            <w:i/>
          </w:rPr>
          <w:delText>colours</w:delText>
        </w:r>
      </w:del>
      <w:ins w:id="325" w:author="Arne Elofsson" w:date="2020-08-03T08:06:00Z">
        <w:r>
          <w:rPr>
            <w:i/>
          </w:rPr>
          <w:t>colors</w:t>
        </w:r>
      </w:ins>
      <w:r>
        <w:rPr>
          <w:i/>
        </w:rPr>
        <w:t xml:space="preserve"> and shapes in the scatter plot indicate different protein subclasses. d) Secondary structure</w:t>
      </w:r>
      <w:del w:id="326" w:author="Arne Elofsson" w:date="2020-08-03T08:06:00Z">
        <w:r>
          <w:rPr>
            <w:i/>
          </w:rPr>
          <w:delText>, coloured in</w:delText>
        </w:r>
      </w:del>
      <w:ins w:id="327" w:author="Arne Elofsson" w:date="2020-08-03T08:06:00Z">
        <w:r>
          <w:rPr>
            <w:i/>
          </w:rPr>
          <w:t>. In</w:t>
        </w:r>
      </w:ins>
      <w:r>
        <w:rPr>
          <w:i/>
        </w:rPr>
        <w:t xml:space="preserve"> red, the overall PPV, in </w:t>
      </w:r>
      <w:r>
        <w:rPr>
          <w:i/>
        </w:rPr>
        <w:lastRenderedPageBreak/>
        <w:t>blue, the</w:t>
      </w:r>
      <w:del w:id="328" w:author="Arne Elofsson" w:date="2020-08-03T08:06:00Z">
        <w:r>
          <w:rPr>
            <w:i/>
          </w:rPr>
          <w:delText xml:space="preserve"> </w:delText>
        </w:r>
      </w:del>
      <w:ins w:id="329" w:author="Arne Elofsson" w:date="2020-08-03T08:06:00Z">
        <w:r>
          <w:rPr>
            <w:i/>
          </w:rPr>
          <w:t xml:space="preserve"> </w:t>
        </w:r>
        <w:r>
          <w:rPr>
            <w:i/>
            <w:color w:val="1C1E29"/>
          </w:rPr>
          <w:t xml:space="preserve"> </w:t>
        </w:r>
      </w:ins>
      <w:r>
        <w:rPr>
          <w:i/>
          <w:color w:val="1C1E29"/>
          <w:rPrChange w:id="330" w:author="Arne Elofsson" w:date="2020-08-03T08:06:00Z">
            <w:rPr>
              <w:i/>
            </w:rPr>
          </w:rPrChange>
        </w:rPr>
        <w:t>ɑ-helical</w:t>
      </w:r>
      <w:r>
        <w:rPr>
          <w:i/>
          <w:color w:val="1C1E29"/>
        </w:rPr>
        <w:t xml:space="preserve"> subclasses, in green, the </w:t>
      </w:r>
      <w:r>
        <w:rPr>
          <w:i/>
          <w:color w:val="1C1E29"/>
        </w:rPr>
        <w:t>ɑ-helix/β-strand subclasses, and in orange, the β-strand subclasses.</w:t>
      </w:r>
    </w:p>
    <w:p w14:paraId="78AAA9F0" w14:textId="77777777" w:rsidR="00D52040" w:rsidRDefault="00D52040">
      <w:pPr>
        <w:pStyle w:val="normal0"/>
        <w:spacing w:before="200" w:line="480" w:lineRule="auto"/>
        <w:jc w:val="both"/>
        <w:rPr>
          <w:i/>
          <w:color w:val="1C1E29"/>
        </w:rPr>
      </w:pPr>
    </w:p>
    <w:p w14:paraId="464646CF" w14:textId="77777777" w:rsidR="00D52040" w:rsidRDefault="00D52040">
      <w:pPr>
        <w:pStyle w:val="normal0"/>
        <w:spacing w:before="200" w:line="480" w:lineRule="auto"/>
        <w:jc w:val="both"/>
        <w:rPr>
          <w:del w:id="331" w:author="Arne Elofsson" w:date="2020-08-03T08:06:00Z"/>
        </w:rPr>
      </w:pPr>
    </w:p>
    <w:p w14:paraId="11175F53" w14:textId="77777777" w:rsidR="00D52040" w:rsidRDefault="00D52040">
      <w:pPr>
        <w:pStyle w:val="normal0"/>
        <w:spacing w:before="200" w:line="480" w:lineRule="auto"/>
        <w:jc w:val="both"/>
        <w:rPr>
          <w:del w:id="332" w:author="Arne Elofsson" w:date="2020-08-03T08:06:00Z"/>
        </w:rPr>
      </w:pPr>
    </w:p>
    <w:p w14:paraId="48B0AAC0" w14:textId="77777777" w:rsidR="00D52040" w:rsidRDefault="00AE6D37">
      <w:pPr>
        <w:pStyle w:val="normal0"/>
        <w:spacing w:before="200" w:line="480" w:lineRule="auto"/>
        <w:jc w:val="both"/>
        <w:rPr>
          <w:del w:id="333" w:author="Arne Elofsson" w:date="2020-08-03T08:06:00Z"/>
          <w:b/>
        </w:rPr>
      </w:pPr>
      <w:del w:id="334" w:author="Arne Elofsson" w:date="2020-08-03T08:06:00Z">
        <w:r>
          <w:rPr>
            <w:b/>
          </w:rPr>
          <w:delText>Protein model generation</w:delText>
        </w:r>
      </w:del>
    </w:p>
    <w:p w14:paraId="3C93590C" w14:textId="77777777" w:rsidR="00D52040" w:rsidRDefault="00AE6D37">
      <w:pPr>
        <w:pStyle w:val="normal0"/>
        <w:spacing w:before="200" w:line="480" w:lineRule="auto"/>
        <w:jc w:val="both"/>
        <w:rPr>
          <w:ins w:id="335" w:author="Arne Elofsson" w:date="2020-08-03T08:06:00Z"/>
          <w:color w:val="1C1E29"/>
        </w:rPr>
      </w:pPr>
      <w:del w:id="336" w:author="Arne Elofsson" w:date="2020-08-03T08:06:00Z">
        <w:r>
          <w:delText>Protein</w:delText>
        </w:r>
      </w:del>
      <w:ins w:id="337" w:author="Arne Elofsson" w:date="2020-08-03T08:06:00Z">
        <w:r>
          <w:rPr>
            <w:color w:val="1C1E29"/>
          </w:rPr>
          <w:t xml:space="preserve">In Figure 5d, we divided the proteins into their secondary structure class. Proteins subclasses containing only β-strand or </w:t>
        </w:r>
        <w:r>
          <w:rPr>
            <w:color w:val="1C1E29"/>
          </w:rPr>
          <w:t>ɑ</w:t>
        </w:r>
        <w:r>
          <w:rPr>
            <w:color w:val="1C1E29"/>
          </w:rPr>
          <w:t xml:space="preserve">-helix/β-strand appear easier to predict. The plots show a steep decrease in the PPV values around the ratio of 50% helix for both intra- and inter-units contacts. This is due to the </w:t>
        </w:r>
        <w:r>
          <w:rPr>
            <w:color w:val="1C1E29"/>
          </w:rPr>
          <w:t xml:space="preserve">ɑ-helix subclasses component. ɑ-helix are harder to predict because they </w:t>
        </w:r>
        <w:r>
          <w:rPr>
            <w:color w:val="1C1E29"/>
          </w:rPr>
          <w:t>produce a less clear contact pattern compared with β-strand.</w:t>
        </w:r>
      </w:ins>
    </w:p>
    <w:p w14:paraId="7BCBFE44" w14:textId="77777777" w:rsidR="00D52040" w:rsidRDefault="00D52040">
      <w:pPr>
        <w:pStyle w:val="normal0"/>
        <w:spacing w:before="200" w:line="480" w:lineRule="auto"/>
        <w:jc w:val="both"/>
        <w:rPr>
          <w:ins w:id="338" w:author="Arne Elofsson" w:date="2020-08-03T08:06:00Z"/>
          <w:i/>
        </w:rPr>
      </w:pPr>
    </w:p>
    <w:p w14:paraId="5BE67FE5" w14:textId="77777777" w:rsidR="00D52040" w:rsidRDefault="00AE6D37">
      <w:pPr>
        <w:pStyle w:val="normal0"/>
        <w:spacing w:before="200" w:line="480" w:lineRule="auto"/>
        <w:jc w:val="both"/>
        <w:rPr>
          <w:ins w:id="339" w:author="Arne Elofsson" w:date="2020-08-03T08:06:00Z"/>
          <w:b/>
        </w:rPr>
      </w:pPr>
      <w:ins w:id="340" w:author="Arne Elofsson" w:date="2020-08-03T08:06:00Z">
        <w:r>
          <w:rPr>
            <w:b/>
          </w:rPr>
          <w:t>Protein model generation and quality assessment</w:t>
        </w:r>
      </w:ins>
    </w:p>
    <w:p w14:paraId="34C56483" w14:textId="77777777" w:rsidR="00D52040" w:rsidRDefault="00AE6D37">
      <w:pPr>
        <w:pStyle w:val="normal0"/>
        <w:spacing w:before="200" w:line="480" w:lineRule="auto"/>
        <w:jc w:val="both"/>
      </w:pPr>
      <w:ins w:id="341" w:author="Arne Elofsson" w:date="2020-08-03T08:06:00Z">
        <w:r>
          <w:t>Proteins</w:t>
        </w:r>
      </w:ins>
      <w:r>
        <w:t xml:space="preserve"> models were generated using CONFOLD </w:t>
      </w:r>
      <w:hyperlink r:id="rId32">
        <w:r>
          <w:rPr>
            <w:color w:val="000000"/>
          </w:rPr>
          <w:t>[</w:t>
        </w:r>
      </w:hyperlink>
      <w:del w:id="342" w:author="Arne Elofsson" w:date="2020-08-03T08:06:00Z">
        <w:r>
          <w:fldChar w:fldCharType="begin"/>
        </w:r>
        <w:r>
          <w:delInstrText>HYPERLINK "</w:delInstrText>
        </w:r>
        <w:r>
          <w:delInstrText>https://paperpile.com/c/NMPUUL/GtDi"</w:delInstrText>
        </w:r>
        <w:r>
          <w:fldChar w:fldCharType="separate"/>
        </w:r>
        <w:r>
          <w:rPr>
            <w:color w:val="000000"/>
          </w:rPr>
          <w:delText>23]</w:delText>
        </w:r>
        <w:r>
          <w:fldChar w:fldCharType="end"/>
        </w:r>
        <w:r>
          <w:rPr>
            <w:color w:val="000000"/>
          </w:rPr>
          <w:delText xml:space="preserve"> using contact predictions from either PconsC4 or DeepMetaPsicov and combined with secondary structure predictions from PSIPRED</w:delText>
        </w:r>
      </w:del>
      <w:ins w:id="343" w:author="Arne Elofsson" w:date="2020-08-03T08:06:00Z">
        <w:r>
          <w:fldChar w:fldCharType="begin"/>
        </w:r>
        <w:r>
          <w:instrText>HYPERLINK "https://paperpile.com/c/NMPUUL/GtDi"</w:instrText>
        </w:r>
        <w:r>
          <w:fldChar w:fldCharType="separate"/>
        </w:r>
        <w:r>
          <w:rPr>
            <w:color w:val="000000"/>
          </w:rPr>
          <w:t>28]</w:t>
        </w:r>
        <w:r>
          <w:fldChar w:fldCharType="end"/>
        </w:r>
        <w:r>
          <w:t xml:space="preserve"> starting from the contact predict</w:t>
        </w:r>
        <w:r>
          <w:t>ions of PconsC4 and the PSIpred secondary structure as constraints</w:t>
        </w:r>
      </w:ins>
      <w:r>
        <w:t xml:space="preserve">. In </w:t>
      </w:r>
      <w:del w:id="344" w:author="Arne Elofsson" w:date="2020-08-03T08:06:00Z">
        <w:r>
          <w:delText>Figure</w:delText>
        </w:r>
      </w:del>
      <w:ins w:id="345" w:author="Arne Elofsson" w:date="2020-08-03T08:06:00Z">
        <w:r>
          <w:t>Fig.</w:t>
        </w:r>
      </w:ins>
      <w:r>
        <w:t xml:space="preserve"> 6</w:t>
      </w:r>
      <w:del w:id="346" w:author="Arne Elofsson" w:date="2020-08-03T08:06:00Z">
        <w:r>
          <w:delText>,</w:delText>
        </w:r>
      </w:del>
      <w:r>
        <w:t xml:space="preserve"> we compare the TM-score between the first </w:t>
      </w:r>
      <w:del w:id="347" w:author="Arne Elofsson" w:date="2020-08-03T08:06:00Z">
        <w:r>
          <w:delText xml:space="preserve">ranked </w:delText>
        </w:r>
      </w:del>
      <w:r>
        <w:t xml:space="preserve">model </w:t>
      </w:r>
      <w:ins w:id="348" w:author="Arne Elofsson" w:date="2020-08-03T08:06:00Z">
        <w:r>
          <w:t xml:space="preserve">ranked </w:t>
        </w:r>
      </w:ins>
      <w:r>
        <w:t xml:space="preserve">by CONFOLD and the corresponding PDB protein structure. </w:t>
      </w:r>
    </w:p>
    <w:p w14:paraId="13ADB3C9" w14:textId="77777777" w:rsidR="00D52040" w:rsidRDefault="00D52040">
      <w:pPr>
        <w:pStyle w:val="normal0"/>
        <w:spacing w:before="200" w:line="480" w:lineRule="auto"/>
        <w:jc w:val="both"/>
      </w:pPr>
    </w:p>
    <w:p w14:paraId="09D6D05C" w14:textId="77777777" w:rsidR="00D52040" w:rsidRDefault="00AE6D37">
      <w:pPr>
        <w:pStyle w:val="normal0"/>
        <w:spacing w:before="200" w:line="480" w:lineRule="auto"/>
        <w:jc w:val="both"/>
        <w:rPr>
          <w:del w:id="349" w:author="Arne Elofsson" w:date="2020-08-03T08:06:00Z"/>
        </w:rPr>
      </w:pPr>
      <w:del w:id="350" w:author="Arne Elofsson" w:date="2020-08-03T08:06:00Z">
        <w:r>
          <w:delText>https://github.com/ElofssonLab/Claudio/blob/master/</w:delText>
        </w:r>
        <w:r>
          <w:delText>Repeats/Figures/Figure6.png</w:delText>
        </w:r>
      </w:del>
    </w:p>
    <w:p w14:paraId="1103FE97" w14:textId="77777777" w:rsidR="00D52040" w:rsidRDefault="00AE6D37">
      <w:pPr>
        <w:pStyle w:val="normal0"/>
        <w:spacing w:before="200" w:line="480" w:lineRule="auto"/>
        <w:jc w:val="both"/>
        <w:rPr>
          <w:i/>
          <w:highlight w:val="yellow"/>
        </w:rPr>
      </w:pPr>
      <w:r>
        <w:rPr>
          <w:b/>
        </w:rPr>
        <w:t xml:space="preserve">Figure 6. Protein model quality. </w:t>
      </w:r>
      <w:ins w:id="351" w:author="Arne Elofsson" w:date="2020-08-03T08:06:00Z">
        <w:r>
          <w:rPr>
            <w:i/>
          </w:rPr>
          <w:t xml:space="preserve">a) </w:t>
        </w:r>
      </w:ins>
      <w:r>
        <w:rPr>
          <w:i/>
        </w:rPr>
        <w:t xml:space="preserve">TM-score </w:t>
      </w:r>
      <w:del w:id="352" w:author="Arne Elofsson" w:date="2020-08-03T08:06:00Z">
        <w:r>
          <w:rPr>
            <w:i/>
          </w:rPr>
          <w:delText>for</w:delText>
        </w:r>
      </w:del>
      <w:ins w:id="353" w:author="Arne Elofsson" w:date="2020-08-03T08:06:00Z">
        <w:r>
          <w:rPr>
            <w:i/>
          </w:rPr>
          <w:t>in all</w:t>
        </w:r>
      </w:ins>
      <w:r>
        <w:rPr>
          <w:i/>
        </w:rPr>
        <w:t xml:space="preserve"> the subfamilies</w:t>
      </w:r>
      <w:del w:id="354" w:author="Arne Elofsson" w:date="2020-08-03T08:06:00Z">
        <w:r>
          <w:rPr>
            <w:i/>
          </w:rPr>
          <w:delText>; Models from PconsC4 in blue and DeepMetaPsicov in yellow. The single unit is shown in a light colour, the double in an intermediate colour and the full-leng</w:delText>
        </w:r>
        <w:r>
          <w:rPr>
            <w:i/>
          </w:rPr>
          <w:delText>th protein in dark colours</w:delText>
        </w:r>
      </w:del>
      <w:ins w:id="355" w:author="Arne Elofsson" w:date="2020-08-03T08:06:00Z">
        <w:r>
          <w:rPr>
            <w:i/>
          </w:rPr>
          <w:t xml:space="preserve">. In sea-green the single unit prediction, in blue the double units prediction, in red the complete region prediction. b) TM-score of the  subfamilies of class V. In green the single unit prediction and in brown the prediction of </w:t>
        </w:r>
        <w:r>
          <w:rPr>
            <w:i/>
          </w:rPr>
          <w:t>that unit when the entire region is modelled</w:t>
        </w:r>
      </w:ins>
      <w:r>
        <w:rPr>
          <w:i/>
        </w:rPr>
        <w:t>.</w:t>
      </w:r>
    </w:p>
    <w:p w14:paraId="614A9DED" w14:textId="77777777" w:rsidR="00D52040" w:rsidRDefault="00D52040">
      <w:pPr>
        <w:pStyle w:val="normal0"/>
        <w:spacing w:before="200" w:line="480" w:lineRule="auto"/>
        <w:jc w:val="both"/>
      </w:pPr>
    </w:p>
    <w:p w14:paraId="06997A59" w14:textId="77777777" w:rsidR="00D52040" w:rsidRDefault="00AE6D37">
      <w:pPr>
        <w:pStyle w:val="normal0"/>
        <w:spacing w:before="200" w:line="480" w:lineRule="auto"/>
        <w:jc w:val="both"/>
        <w:rPr>
          <w:del w:id="356" w:author="Arne Elofsson" w:date="2020-08-03T08:06:00Z"/>
        </w:rPr>
      </w:pPr>
      <w:r>
        <w:t xml:space="preserve">Although the best contact predictions were, on average, obtained </w:t>
      </w:r>
      <w:del w:id="357" w:author="Arne Elofsson" w:date="2020-08-03T08:06:00Z">
        <w:r>
          <w:delText>using the entire</w:delText>
        </w:r>
      </w:del>
      <w:ins w:id="358" w:author="Arne Elofsson" w:date="2020-08-03T08:06:00Z">
        <w:r>
          <w:t>with the complete</w:t>
        </w:r>
      </w:ins>
      <w:r>
        <w:t xml:space="preserve"> regions,</w:t>
      </w:r>
      <w:ins w:id="359" w:author="Arne Elofsson" w:date="2020-08-03T08:06:00Z">
        <w:r>
          <w:t xml:space="preserve"> still</w:t>
        </w:r>
      </w:ins>
      <w:r>
        <w:t xml:space="preserve"> splitting the structure lead in some cases to a better model; this is true in particular for </w:t>
      </w:r>
      <w:del w:id="360" w:author="Arne Elofsson" w:date="2020-08-03T08:06:00Z">
        <w:r>
          <w:delText>cl</w:delText>
        </w:r>
        <w:r>
          <w:delText xml:space="preserve">ass V where the prediction of the inter-unit interactions is challenging. </w:delText>
        </w:r>
      </w:del>
    </w:p>
    <w:p w14:paraId="48F7555D" w14:textId="77777777" w:rsidR="00D52040" w:rsidRDefault="00AE6D37">
      <w:pPr>
        <w:pStyle w:val="normal0"/>
        <w:spacing w:before="200" w:line="480" w:lineRule="auto"/>
        <w:jc w:val="both"/>
        <w:rPr>
          <w:del w:id="361" w:author="Arne Elofsson" w:date="2020-08-03T08:06:00Z"/>
        </w:rPr>
      </w:pPr>
      <w:del w:id="362" w:author="Arne Elofsson" w:date="2020-08-03T08:06:00Z">
        <w:r>
          <w:delText>DeepMetaPsicov generates models with higher accuracy complete or double unit regions than PconsC4. In particular,</w:delText>
        </w:r>
      </w:del>
      <w:ins w:id="363" w:author="Arne Elofsson" w:date="2020-08-03T08:06:00Z">
        <w:r>
          <w:t xml:space="preserve">the </w:t>
        </w:r>
        <w:r>
          <w:lastRenderedPageBreak/>
          <w:t>“Beads on a string” class V,  but single-unit models are also useful</w:t>
        </w:r>
      </w:ins>
      <w:r>
        <w:t xml:space="preserve"> in the “propeller” subclasses class IV:</w:t>
      </w:r>
      <w:del w:id="364" w:author="Arne Elofsson" w:date="2020-08-03T08:06:00Z">
        <w:r>
          <w:delText xml:space="preserve"> III.3  </w:delText>
        </w:r>
        <w:r>
          <w:delText>ɑ solenoid,</w:delText>
        </w:r>
      </w:del>
      <w:r>
        <w:t xml:space="preserve"> IV.4 β propeller,</w:t>
      </w:r>
      <w:del w:id="365" w:author="Arne Elofsson" w:date="2020-08-03T08:06:00Z">
        <w:r>
          <w:delText xml:space="preserve"> </w:delText>
        </w:r>
      </w:del>
      <w:ins w:id="366" w:author="Arne Elofsson" w:date="2020-08-03T08:06:00Z">
        <w:r>
          <w:t xml:space="preserve">  </w:t>
        </w:r>
      </w:ins>
      <w:r>
        <w:t xml:space="preserve">IV.8 </w:t>
      </w:r>
      <w:r>
        <w:t>ɑ/β propeller</w:t>
      </w:r>
      <w:del w:id="367" w:author="Arne Elofsson" w:date="2020-08-03T08:06:00Z">
        <w:r>
          <w:delText>,</w:delText>
        </w:r>
      </w:del>
      <w:r>
        <w:t xml:space="preserve"> </w:t>
      </w:r>
      <w:ins w:id="368" w:author="Arne Elofsson" w:date="2020-08-03T08:06:00Z">
        <w:r>
          <w:t xml:space="preserve">and  </w:t>
        </w:r>
      </w:ins>
      <w:r>
        <w:t xml:space="preserve">IV.5 </w:t>
      </w:r>
      <w:r>
        <w:t>ɑ/β prism</w:t>
      </w:r>
      <w:del w:id="369" w:author="Arne Elofsson" w:date="2020-08-03T08:06:00Z">
        <w:r>
          <w:delText xml:space="preserve">, and </w:delText>
        </w:r>
      </w:del>
      <w:ins w:id="370" w:author="Arne Elofsson" w:date="2020-08-03T08:06:00Z">
        <w:r>
          <w:t>. Moreover modelling a couple of units lead to the best mod</w:t>
        </w:r>
        <w:r>
          <w:t xml:space="preserve">els in two subclass III.3  </w:t>
        </w:r>
        <w:r>
          <w:t xml:space="preserve">ɑ solenoid  </w:t>
        </w:r>
      </w:ins>
      <w:r>
        <w:t xml:space="preserve">IV.10 </w:t>
      </w:r>
      <w:ins w:id="371" w:author="Arne Elofsson" w:date="2020-08-03T08:06:00Z">
        <w:r>
          <w:t xml:space="preserve">and </w:t>
        </w:r>
      </w:ins>
      <w:r>
        <w:t>aligned prism. All these subclasses</w:t>
      </w:r>
      <w:del w:id="372" w:author="Arne Elofsson" w:date="2020-08-03T08:06:00Z">
        <w:r>
          <w:delText>, but</w:delText>
        </w:r>
      </w:del>
      <w:ins w:id="373" w:author="Arne Elofsson" w:date="2020-08-03T08:06:00Z">
        <w:r>
          <w:t xml:space="preserve"> except</w:t>
        </w:r>
      </w:ins>
      <w:r>
        <w:t xml:space="preserve"> </w:t>
      </w:r>
      <w:r>
        <w:t>ɑ-solenoid</w:t>
      </w:r>
      <w:del w:id="374" w:author="Arne Elofsson" w:date="2020-08-03T08:06:00Z">
        <w:r>
          <w:delText>,</w:delText>
        </w:r>
      </w:del>
      <w:r>
        <w:t xml:space="preserve"> have a low ratio of inter-units contacts (below 50%)</w:t>
      </w:r>
      <w:del w:id="375" w:author="Arne Elofsson" w:date="2020-08-03T08:06:00Z">
        <w:r>
          <w:delText>, Figure 5b.</w:delText>
        </w:r>
      </w:del>
    </w:p>
    <w:p w14:paraId="5392B0FE" w14:textId="77777777" w:rsidR="00D52040" w:rsidRDefault="00AE6D37">
      <w:pPr>
        <w:pStyle w:val="normal0"/>
        <w:spacing w:before="200" w:line="480" w:lineRule="auto"/>
        <w:jc w:val="both"/>
        <w:rPr>
          <w:del w:id="376" w:author="Arne Elofsson" w:date="2020-08-03T08:06:00Z"/>
          <w:b/>
        </w:rPr>
      </w:pPr>
      <w:del w:id="377" w:author="Arne Elofsson" w:date="2020-08-03T08:06:00Z">
        <w:r>
          <w:rPr>
            <w:b/>
          </w:rPr>
          <w:delText xml:space="preserve">Quality assessment of the models </w:delText>
        </w:r>
      </w:del>
    </w:p>
    <w:p w14:paraId="3D9CE2CE" w14:textId="77777777" w:rsidR="00D52040" w:rsidRDefault="00AE6D37">
      <w:pPr>
        <w:pStyle w:val="normal0"/>
        <w:spacing w:before="200" w:line="480" w:lineRule="auto"/>
        <w:jc w:val="both"/>
        <w:rPr>
          <w:del w:id="378" w:author="Arne Elofsson" w:date="2020-08-03T08:06:00Z"/>
        </w:rPr>
      </w:pPr>
      <w:del w:id="379" w:author="Arne Elofsson" w:date="2020-08-03T08:06:00Z">
        <w:r>
          <w:delText>To evaluate the model quality, we compare the TM</w:delText>
        </w:r>
        <w:r>
          <w:delText xml:space="preserve">-scores of the models with the quality assessment scores from Pcons </w:delText>
        </w:r>
        <w:r>
          <w:fldChar w:fldCharType="begin"/>
        </w:r>
        <w:r>
          <w:delInstrText>HYPERLINK "https://paperpile.com/c/NMPUUL/hxH5"</w:delInstrText>
        </w:r>
        <w:r>
          <w:fldChar w:fldCharType="separate"/>
        </w:r>
        <w:r>
          <w:delText>[21]</w:delText>
        </w:r>
        <w:r>
          <w:fldChar w:fldCharType="end"/>
        </w:r>
        <w:r>
          <w:delText xml:space="preserve"> and QmeanDisCo </w:delText>
        </w:r>
        <w:r>
          <w:fldChar w:fldCharType="begin"/>
        </w:r>
        <w:r>
          <w:delInstrText>HYPERLINK "https://paperpile.com/c/NMPUUL/lax1"</w:delInstrText>
        </w:r>
        <w:r>
          <w:fldChar w:fldCharType="separate"/>
        </w:r>
        <w:r>
          <w:delText>[24]</w:delText>
        </w:r>
        <w:r>
          <w:fldChar w:fldCharType="end"/>
        </w:r>
        <w:r>
          <w:delText>. From Figure 7a and 7b, it is clear that both methods fail to r</w:delText>
        </w:r>
        <w:r>
          <w:delText xml:space="preserve">ank a significant number of models properly. </w:delText>
        </w:r>
      </w:del>
    </w:p>
    <w:p w14:paraId="46B5CD35" w14:textId="77777777" w:rsidR="00D52040" w:rsidRDefault="00D52040">
      <w:pPr>
        <w:pStyle w:val="normal0"/>
        <w:spacing w:before="200" w:line="480" w:lineRule="auto"/>
        <w:jc w:val="both"/>
        <w:rPr>
          <w:del w:id="380" w:author="Arne Elofsson" w:date="2020-08-03T08:06:00Z"/>
        </w:rPr>
      </w:pPr>
    </w:p>
    <w:p w14:paraId="478E31F6" w14:textId="77777777" w:rsidR="00D52040" w:rsidRDefault="00AE6D37">
      <w:pPr>
        <w:pStyle w:val="normal0"/>
        <w:spacing w:before="200" w:line="480" w:lineRule="auto"/>
        <w:jc w:val="both"/>
        <w:rPr>
          <w:del w:id="381" w:author="Arne Elofsson" w:date="2020-08-03T08:06:00Z"/>
          <w:color w:val="0000FF"/>
        </w:rPr>
      </w:pPr>
      <w:del w:id="382" w:author="Arne Elofsson" w:date="2020-08-03T08:06:00Z">
        <w:r>
          <w:rPr>
            <w:color w:val="0000FF"/>
          </w:rPr>
          <w:delText>https://github.com/ElofssonLab/Claudio/blob/master/Repeats/Figures/Figure%207.png</w:delText>
        </w:r>
      </w:del>
    </w:p>
    <w:p w14:paraId="351F7DB0" w14:textId="77777777" w:rsidR="00D52040" w:rsidRDefault="00AE6D37">
      <w:pPr>
        <w:pStyle w:val="normal0"/>
        <w:spacing w:before="200" w:line="480" w:lineRule="auto"/>
        <w:rPr>
          <w:del w:id="383" w:author="Arne Elofsson" w:date="2020-08-03T08:06:00Z"/>
          <w:i/>
        </w:rPr>
      </w:pPr>
      <w:del w:id="384" w:author="Arne Elofsson" w:date="2020-08-03T08:06:00Z">
        <w:r>
          <w:rPr>
            <w:b/>
            <w:i/>
          </w:rPr>
          <w:delText>Figure 7.  TM-score versus QA methods.</w:delText>
        </w:r>
        <w:r>
          <w:rPr>
            <w:i/>
          </w:rPr>
          <w:delText xml:space="preserve"> a) TM-score versus Pcons-score for complete region models generated with DeepMetaPsicov.</w:delText>
        </w:r>
        <w:r>
          <w:rPr>
            <w:i/>
          </w:rPr>
          <w:delText xml:space="preserve"> b) TM-score versus  </w:delText>
        </w:r>
        <w:r>
          <w:delText>QmeanDisCo</w:delText>
        </w:r>
        <w:r>
          <w:rPr>
            <w:i/>
          </w:rPr>
          <w:delText xml:space="preserve"> -score for full region models created from DeepMetaPsicov contacts.</w:delText>
        </w:r>
      </w:del>
    </w:p>
    <w:p w14:paraId="1425A22E" w14:textId="77777777" w:rsidR="00D52040" w:rsidRDefault="00D52040">
      <w:pPr>
        <w:pStyle w:val="normal0"/>
        <w:spacing w:before="200" w:line="480" w:lineRule="auto"/>
        <w:rPr>
          <w:del w:id="385" w:author="Arne Elofsson" w:date="2020-08-03T08:06:00Z"/>
          <w:i/>
        </w:rPr>
      </w:pPr>
    </w:p>
    <w:p w14:paraId="02CB7F01" w14:textId="77777777" w:rsidR="00D52040" w:rsidRDefault="00AE6D37">
      <w:pPr>
        <w:pStyle w:val="normal0"/>
        <w:spacing w:before="200" w:line="480" w:lineRule="auto"/>
        <w:jc w:val="both"/>
        <w:rPr>
          <w:del w:id="386" w:author="Arne Elofsson" w:date="2020-08-03T08:06:00Z"/>
        </w:rPr>
      </w:pPr>
      <w:del w:id="387" w:author="Arne Elofsson" w:date="2020-08-03T08:06:00Z">
        <w:r>
          <w:delText xml:space="preserve">To overcome the limitation in quality estimation, we developed a Random Forest Regression method using data from multiple sources (Pcons, QmeanDisCo, protein features, Confold). Five-fold cross-validation was performed on the complete region dataset.  The </w:delText>
        </w:r>
        <w:r>
          <w:delText>method obtained an average accuracy of 86.1%, and an average absolute error of 0.06 TM-score, Figure 8a.  The Random Forest Regression predicts the TM-score significantly better than Pcons and QmeanDisCo alone (Figure8b).  We found that eight of the featur</w:delText>
        </w:r>
        <w:r>
          <w:delText xml:space="preserve">es were helpful for the prediction of the TM-score, Supplementary Figure 2. The most important features are the Pcons score, the local QmeanDisCo score, and the percentage of the dihedral angle restraints satisfied in the model obtained by Confold. </w:delText>
        </w:r>
      </w:del>
    </w:p>
    <w:p w14:paraId="53D3F6FE" w14:textId="77777777" w:rsidR="00D52040" w:rsidRDefault="00D52040">
      <w:pPr>
        <w:pStyle w:val="normal0"/>
        <w:spacing w:before="200" w:line="480" w:lineRule="auto"/>
        <w:jc w:val="both"/>
        <w:rPr>
          <w:del w:id="388" w:author="Arne Elofsson" w:date="2020-08-03T08:06:00Z"/>
        </w:rPr>
      </w:pPr>
    </w:p>
    <w:p w14:paraId="05B75FDF" w14:textId="77777777" w:rsidR="00D52040" w:rsidRDefault="00D52040">
      <w:pPr>
        <w:pStyle w:val="normal0"/>
        <w:spacing w:before="200" w:line="480" w:lineRule="auto"/>
        <w:jc w:val="both"/>
        <w:rPr>
          <w:del w:id="389" w:author="Arne Elofsson" w:date="2020-08-03T08:06:00Z"/>
        </w:rPr>
      </w:pPr>
    </w:p>
    <w:p w14:paraId="66E5A036" w14:textId="77777777" w:rsidR="00D52040" w:rsidRDefault="00AE6D37">
      <w:pPr>
        <w:pStyle w:val="normal0"/>
        <w:spacing w:before="200" w:line="480" w:lineRule="auto"/>
        <w:jc w:val="both"/>
        <w:rPr>
          <w:del w:id="390" w:author="Arne Elofsson" w:date="2020-08-03T08:06:00Z"/>
        </w:rPr>
      </w:pPr>
      <w:del w:id="391" w:author="Arne Elofsson" w:date="2020-08-03T08:06:00Z">
        <w:r>
          <w:fldChar w:fldCharType="begin"/>
        </w:r>
        <w:r>
          <w:delInstrText>HYPE</w:delInstrText>
        </w:r>
        <w:r>
          <w:delInstrText>RLINK "https://github.com/ElofssonLab/Claudio/blob/master/Repeats/Figures/Figure%208.png"</w:delInstrText>
        </w:r>
        <w:r>
          <w:fldChar w:fldCharType="separate"/>
        </w:r>
        <w:r>
          <w:rPr>
            <w:color w:val="1155CC"/>
            <w:u w:val="single"/>
          </w:rPr>
          <w:delText>https://github.com/ElofssonLab/Claudio/blob/master/Repeats/Figures/Figure%208.png</w:delText>
        </w:r>
        <w:r>
          <w:fldChar w:fldCharType="end"/>
        </w:r>
      </w:del>
    </w:p>
    <w:p w14:paraId="12402C49" w14:textId="77777777" w:rsidR="00D52040" w:rsidRDefault="00D52040">
      <w:pPr>
        <w:pStyle w:val="normal0"/>
        <w:spacing w:before="200" w:line="480" w:lineRule="auto"/>
        <w:jc w:val="both"/>
        <w:rPr>
          <w:del w:id="392" w:author="Arne Elofsson" w:date="2020-08-03T08:06:00Z"/>
        </w:rPr>
      </w:pPr>
    </w:p>
    <w:p w14:paraId="42EF98E1" w14:textId="77777777" w:rsidR="00D52040" w:rsidRDefault="00D52040">
      <w:pPr>
        <w:pStyle w:val="normal0"/>
        <w:spacing w:before="200" w:line="480" w:lineRule="auto"/>
        <w:jc w:val="both"/>
        <w:rPr>
          <w:del w:id="393" w:author="Arne Elofsson" w:date="2020-08-03T08:06:00Z"/>
        </w:rPr>
      </w:pPr>
    </w:p>
    <w:p w14:paraId="7CC8B797" w14:textId="77777777" w:rsidR="00D52040" w:rsidRDefault="00D52040">
      <w:pPr>
        <w:pStyle w:val="normal0"/>
        <w:spacing w:before="200" w:line="480" w:lineRule="auto"/>
        <w:jc w:val="both"/>
        <w:rPr>
          <w:del w:id="394" w:author="Arne Elofsson" w:date="2020-08-03T08:06:00Z"/>
          <w:color w:val="0000FF"/>
        </w:rPr>
      </w:pPr>
    </w:p>
    <w:p w14:paraId="3B38237A" w14:textId="77777777" w:rsidR="00D52040" w:rsidRDefault="00AE6D37">
      <w:pPr>
        <w:pStyle w:val="normal0"/>
        <w:spacing w:before="200" w:line="480" w:lineRule="auto"/>
        <w:jc w:val="both"/>
        <w:rPr>
          <w:del w:id="395" w:author="Arne Elofsson" w:date="2020-08-03T08:06:00Z"/>
          <w:i/>
        </w:rPr>
      </w:pPr>
      <w:del w:id="396" w:author="Arne Elofsson" w:date="2020-08-03T08:06:00Z">
        <w:r>
          <w:delText xml:space="preserve">Figure 8 </w:delText>
        </w:r>
        <w:r>
          <w:rPr>
            <w:i/>
          </w:rPr>
          <w:delText xml:space="preserve">a) Real TM-score versus Random Forest Predicted TM-score for complete region models generated with DeepMetaPsicov.  b) Pearson correlation coefficient between the TM-score and the QA methods. </w:delText>
        </w:r>
      </w:del>
    </w:p>
    <w:p w14:paraId="73B5D077" w14:textId="77777777" w:rsidR="00D52040" w:rsidRDefault="00D52040">
      <w:pPr>
        <w:pStyle w:val="normal0"/>
        <w:spacing w:before="200" w:line="480" w:lineRule="auto"/>
        <w:jc w:val="both"/>
        <w:rPr>
          <w:del w:id="397" w:author="Arne Elofsson" w:date="2020-08-03T08:06:00Z"/>
        </w:rPr>
      </w:pPr>
    </w:p>
    <w:p w14:paraId="210B5A92" w14:textId="77777777" w:rsidR="00D52040" w:rsidRDefault="00AE6D37">
      <w:pPr>
        <w:pStyle w:val="normal0"/>
        <w:spacing w:before="200" w:line="480" w:lineRule="auto"/>
        <w:jc w:val="both"/>
        <w:rPr>
          <w:del w:id="398" w:author="Arne Elofsson" w:date="2020-08-03T08:06:00Z"/>
          <w:b/>
        </w:rPr>
      </w:pPr>
      <w:del w:id="399" w:author="Arne Elofsson" w:date="2020-08-03T08:06:00Z">
        <w:r>
          <w:rPr>
            <w:b/>
          </w:rPr>
          <w:delText>Modelling of repeat protein families without known structures.</w:delText>
        </w:r>
      </w:del>
    </w:p>
    <w:p w14:paraId="4B9E57E6" w14:textId="77777777" w:rsidR="00D52040" w:rsidRDefault="00AE6D37">
      <w:pPr>
        <w:pStyle w:val="normal0"/>
        <w:spacing w:before="200" w:line="480" w:lineRule="auto"/>
        <w:jc w:val="both"/>
        <w:rPr>
          <w:del w:id="400" w:author="Arne Elofsson" w:date="2020-08-03T08:06:00Z"/>
        </w:rPr>
      </w:pPr>
      <w:del w:id="401" w:author="Arne Elofsson" w:date="2020-08-03T08:06:00Z">
        <w:r>
          <w:delText>We selected 49 PFAM repeat-families without resolved structure and fed them through the structure prediction pipeline described above. For all families, except Curlin (see below), the estimated TM-score was higher for DeepMetaPsicov than for PconsC4.</w:delText>
        </w:r>
      </w:del>
    </w:p>
    <w:p w14:paraId="149EE9A0" w14:textId="77777777" w:rsidR="00D52040" w:rsidRDefault="00AE6D37">
      <w:pPr>
        <w:pStyle w:val="normal0"/>
        <w:spacing w:before="200" w:line="480" w:lineRule="auto"/>
        <w:jc w:val="both"/>
        <w:rPr>
          <w:ins w:id="402" w:author="Arne Elofsson" w:date="2020-08-03T08:06:00Z"/>
        </w:rPr>
      </w:pPr>
      <w:del w:id="403" w:author="Arne Elofsson" w:date="2020-08-03T08:06:00Z">
        <w:r>
          <w:delText>Here</w:delText>
        </w:r>
        <w:r>
          <w:delText xml:space="preserve">, we discuss the 11 models with a predicted TM-score higher than 0.55, Table 1. For eight of these families, we found a template with a GMQE score </w:delText>
        </w:r>
        <w:r>
          <w:fldChar w:fldCharType="begin"/>
        </w:r>
        <w:r>
          <w:delInstrText>HYPERLINK "https://paperpile.com/c/NMPUUL/3xrz"</w:delInstrText>
        </w:r>
        <w:r>
          <w:fldChar w:fldCharType="separate"/>
        </w:r>
        <w:r>
          <w:delText>[25]</w:delText>
        </w:r>
        <w:r>
          <w:fldChar w:fldCharType="end"/>
        </w:r>
        <w:r>
          <w:delText xml:space="preserve"> higher than 0.4 using Swissmodel </w:delText>
        </w:r>
        <w:r>
          <w:fldChar w:fldCharType="begin"/>
        </w:r>
        <w:r>
          <w:delInstrText>HYPERLINK "https://pa</w:delInstrText>
        </w:r>
        <w:r>
          <w:delInstrText>perpile.com/c/NMPUUL/yDw0"</w:delInstrText>
        </w:r>
        <w:r>
          <w:fldChar w:fldCharType="separate"/>
        </w:r>
        <w:r>
          <w:delText>[26]</w:delText>
        </w:r>
        <w:r>
          <w:fldChar w:fldCharType="end"/>
        </w:r>
        <w:r>
          <w:delText>. In these cases, homology models were generated for comparison with the contact based models.  We compared the similarity of the contact-based and homology-based models with the predicted TM-score for</w:delText>
        </w:r>
      </w:del>
      <w:ins w:id="404" w:author="Arne Elofsson" w:date="2020-08-03T08:06:00Z">
        <w:r>
          <w:t xml:space="preserve"> Fig. 5b, however </w:t>
        </w:r>
        <w:r>
          <w:t>ɑ-so</w:t>
        </w:r>
        <w:r>
          <w:t>lenoid where the complete protein reaches in some cases a length of 1000 residues. Moreover, the bend of the protein is very difficult to predict, and the models result in a series of straight helices.</w:t>
        </w:r>
      </w:ins>
    </w:p>
    <w:p w14:paraId="2F755526" w14:textId="77777777" w:rsidR="00D52040" w:rsidRDefault="00AE6D37">
      <w:pPr>
        <w:pStyle w:val="normal0"/>
        <w:spacing w:before="200" w:line="480" w:lineRule="auto"/>
        <w:jc w:val="both"/>
        <w:rPr>
          <w:ins w:id="405" w:author="Arne Elofsson" w:date="2020-08-03T08:06:00Z"/>
        </w:rPr>
      </w:pPr>
      <w:ins w:id="406" w:author="Arne Elofsson" w:date="2020-08-03T08:06:00Z">
        <w:r>
          <w:t xml:space="preserve">It is questionable if the lower quality of the models </w:t>
        </w:r>
        <w:r>
          <w:t>of the complete region is due to a general decrease in the performance or only to the impossibility to model the correct interaction among different domains. To answer this question, we analysed more in deeper class V, where the decrease in the performance</w:t>
        </w:r>
        <w:r>
          <w:t xml:space="preserve"> is most evident. We extract from the “complete region model” the same units and the units previously modelled as single and double units Fig. 6b. Interestingly, even the single units and the double units extracted from the complete region modelling have a</w:t>
        </w:r>
        <w:r>
          <w:t xml:space="preserve"> lower or similar accuracy compared with the single and double units modelled alone, Figure 6b. This is observed is regardless of the quality of the prediction of the contacts in the complete region prediction, Fig. 2, suggesting that the poor performance </w:t>
        </w:r>
        <w:r>
          <w:t xml:space="preserve">is not only due to the more difficult prediction of the interdomain contacts but also due to a limitation of the modelling of longer proteins.  </w:t>
        </w:r>
      </w:ins>
    </w:p>
    <w:p w14:paraId="43506B38" w14:textId="77777777" w:rsidR="00D52040" w:rsidRDefault="00D52040">
      <w:pPr>
        <w:pStyle w:val="normal0"/>
        <w:spacing w:before="200" w:line="480" w:lineRule="auto"/>
        <w:jc w:val="both"/>
        <w:rPr>
          <w:ins w:id="407" w:author="Arne Elofsson" w:date="2020-08-03T08:06:00Z"/>
        </w:rPr>
      </w:pPr>
    </w:p>
    <w:p w14:paraId="7F2E2A11" w14:textId="77777777" w:rsidR="00D52040" w:rsidRDefault="00AE6D37">
      <w:pPr>
        <w:pStyle w:val="normal0"/>
        <w:spacing w:before="200" w:line="480" w:lineRule="auto"/>
        <w:jc w:val="both"/>
        <w:rPr>
          <w:ins w:id="408" w:author="Arne Elofsson" w:date="2020-08-03T08:06:00Z"/>
        </w:rPr>
      </w:pPr>
      <w:ins w:id="409" w:author="Arne Elofsson" w:date="2020-08-03T08:06:00Z">
        <w:r>
          <w:t>In order to evaluate the model quality, we plot the TM-scores of the models against the score obtained from th</w:t>
        </w:r>
        <w:r>
          <w:t xml:space="preserve">e quality assessment method Pcons </w:t>
        </w:r>
        <w:r>
          <w:fldChar w:fldCharType="begin"/>
        </w:r>
        <w:r>
          <w:instrText>HYPERLINK "https://paperpile.com/c/NMPUUL/hxH5"</w:instrText>
        </w:r>
        <w:r>
          <w:fldChar w:fldCharType="separate"/>
        </w:r>
        <w:r>
          <w:rPr>
            <w:color w:val="000000"/>
          </w:rPr>
          <w:t>[20]</w:t>
        </w:r>
        <w:r>
          <w:fldChar w:fldCharType="end"/>
        </w:r>
        <w:r>
          <w:t>, Fig. 7. In light of this result, we consider the models of a complete repeats region reasonably correct when they reach a Pcons score of 0.4. The complete dataset wit</w:t>
        </w:r>
        <w:r>
          <w:t>h Pcons prediction is reported in Table S1.</w:t>
        </w:r>
      </w:ins>
    </w:p>
    <w:p w14:paraId="2910CF81" w14:textId="77777777" w:rsidR="00D52040" w:rsidRDefault="00D52040">
      <w:pPr>
        <w:pStyle w:val="normal0"/>
        <w:spacing w:before="200" w:line="480" w:lineRule="auto"/>
        <w:jc w:val="center"/>
        <w:rPr>
          <w:ins w:id="410" w:author="Arne Elofsson" w:date="2020-08-03T08:06:00Z"/>
        </w:rPr>
      </w:pPr>
    </w:p>
    <w:p w14:paraId="04F54F20" w14:textId="77777777" w:rsidR="00D52040" w:rsidRDefault="00AE6D37">
      <w:pPr>
        <w:pStyle w:val="normal0"/>
        <w:spacing w:before="200" w:line="480" w:lineRule="auto"/>
        <w:rPr>
          <w:ins w:id="411" w:author="Arne Elofsson" w:date="2020-08-03T08:06:00Z"/>
          <w:i/>
        </w:rPr>
      </w:pPr>
      <w:ins w:id="412" w:author="Arne Elofsson" w:date="2020-08-03T08:06:00Z">
        <w:r>
          <w:rPr>
            <w:b/>
            <w:i/>
          </w:rPr>
          <w:lastRenderedPageBreak/>
          <w:t>Figure 7.  TM-score versus Pcons-score.</w:t>
        </w:r>
        <w:r>
          <w:rPr>
            <w:i/>
          </w:rPr>
          <w:t xml:space="preserve"> TM-score versus Pcons-score for complete region models.</w:t>
        </w:r>
      </w:ins>
    </w:p>
    <w:p w14:paraId="51E92822" w14:textId="77777777" w:rsidR="00D52040" w:rsidRDefault="00D52040">
      <w:pPr>
        <w:pStyle w:val="normal0"/>
        <w:spacing w:before="200" w:line="480" w:lineRule="auto"/>
        <w:jc w:val="center"/>
        <w:rPr>
          <w:ins w:id="413" w:author="Arne Elofsson" w:date="2020-08-03T08:06:00Z"/>
        </w:rPr>
      </w:pPr>
    </w:p>
    <w:p w14:paraId="78B59250" w14:textId="77777777" w:rsidR="00D52040" w:rsidRDefault="00AE6D37">
      <w:pPr>
        <w:pStyle w:val="normal0"/>
        <w:spacing w:before="200" w:line="480" w:lineRule="auto"/>
        <w:jc w:val="both"/>
        <w:rPr>
          <w:ins w:id="414" w:author="Arne Elofsson" w:date="2020-08-03T08:06:00Z"/>
          <w:b/>
        </w:rPr>
      </w:pPr>
      <w:ins w:id="415" w:author="Arne Elofsson" w:date="2020-08-03T08:06:00Z">
        <w:r>
          <w:rPr>
            <w:b/>
          </w:rPr>
          <w:t>Modelling of repeat proteins without resolved structures</w:t>
        </w:r>
      </w:ins>
    </w:p>
    <w:p w14:paraId="68BB11D4" w14:textId="77777777" w:rsidR="00D52040" w:rsidRDefault="00AE6D37">
      <w:pPr>
        <w:pStyle w:val="normal0"/>
        <w:spacing w:before="200" w:line="480" w:lineRule="auto"/>
        <w:jc w:val="both"/>
        <w:rPr>
          <w:ins w:id="416" w:author="Arne Elofsson" w:date="2020-08-03T08:06:00Z"/>
        </w:rPr>
      </w:pPr>
      <w:ins w:id="417" w:author="Arne Elofsson" w:date="2020-08-03T08:06:00Z">
        <w:r>
          <w:t>In order to predict the structure of new repeats families, we selected 51 PFAM repeats family without resolved structure. A representative sequence of each family was run against Uniclust30 with HHpred, and the resulting MSA was used to predict the contact</w:t>
        </w:r>
        <w:r>
          <w:t xml:space="preserve"> map that was used together with the PSIpred prediction as constraints to generate the models.</w:t>
        </w:r>
      </w:ins>
    </w:p>
    <w:p w14:paraId="6BA7DB23" w14:textId="77777777" w:rsidR="00D52040" w:rsidRDefault="00AE6D37">
      <w:pPr>
        <w:pStyle w:val="normal0"/>
        <w:spacing w:before="200" w:line="480" w:lineRule="auto"/>
        <w:jc w:val="both"/>
        <w:rPr>
          <w:ins w:id="418" w:author="Arne Elofsson" w:date="2020-08-03T08:06:00Z"/>
        </w:rPr>
      </w:pPr>
      <w:ins w:id="419" w:author="Arne Elofsson" w:date="2020-08-03T08:06:00Z">
        <w:r>
          <w:t>All the models were evaluated with Pcons, but only five of them reach a Pcons score higher than 0.4. These are the PFAM family;  MORN 2, SPW, Curlin rpt, RTTN N,</w:t>
        </w:r>
        <w:r>
          <w:t xml:space="preserve"> RHS repeat, Table 1 (In Supplementary the target/template alignments).</w:t>
        </w:r>
      </w:ins>
    </w:p>
    <w:p w14:paraId="218EC7DA" w14:textId="77777777" w:rsidR="00D52040" w:rsidRDefault="00AE6D37">
      <w:pPr>
        <w:pStyle w:val="normal0"/>
        <w:spacing w:before="200" w:line="480" w:lineRule="auto"/>
        <w:jc w:val="both"/>
        <w:rPr>
          <w:del w:id="420" w:author="Arne Elofsson" w:date="2020-08-03T08:06:00Z"/>
        </w:rPr>
      </w:pPr>
      <w:ins w:id="421" w:author="Arne Elofsson" w:date="2020-08-03T08:06:00Z">
        <w:r>
          <w:t>In order to further prove the reliability of these models and perform a more comprehensive protein modelling approach, we associated homology modelling and</w:t>
        </w:r>
      </w:ins>
      <w:r>
        <w:t xml:space="preserve"> the contact-based </w:t>
      </w:r>
      <w:del w:id="422" w:author="Arne Elofsson" w:date="2020-08-03T08:06:00Z">
        <w:r>
          <w:delText>model</w:delText>
        </w:r>
      </w:del>
      <w:ins w:id="423" w:author="Arne Elofsson" w:date="2020-08-03T08:06:00Z">
        <w:r>
          <w:t>model</w:t>
        </w:r>
        <w:r>
          <w:t>ling approach</w:t>
        </w:r>
      </w:ins>
      <w:r>
        <w:t xml:space="preserve">. For </w:t>
      </w:r>
      <w:del w:id="424" w:author="Arne Elofsson" w:date="2020-08-03T08:06:00Z">
        <w:r>
          <w:delText>five families, the models obtained by homology agree with the predicted TM-score, the difference between the TM-scores is below 0.1, i.e. the estimated TM-score agrees with what would be estimated if the homology model was identical to a</w:delText>
        </w:r>
        <w:r>
          <w:delText xml:space="preserve">n experimental structure. However, for the other three families, there are significant differences, see Fig 9. </w:delText>
        </w:r>
      </w:del>
    </w:p>
    <w:p w14:paraId="7D95ACAA" w14:textId="77777777" w:rsidR="00D52040" w:rsidRDefault="00AE6D37">
      <w:pPr>
        <w:pStyle w:val="normal0"/>
        <w:spacing w:before="200" w:line="480" w:lineRule="auto"/>
        <w:jc w:val="both"/>
      </w:pPr>
      <w:del w:id="425" w:author="Arne Elofsson" w:date="2020-08-03T08:06:00Z">
        <w:r>
          <w:delText xml:space="preserve">In the model of </w:delText>
        </w:r>
        <w:r>
          <w:rPr>
            <w:i/>
          </w:rPr>
          <w:delText>WD40_alt</w:delText>
        </w:r>
        <w:r>
          <w:delText xml:space="preserve"> (PF00400) the position of the loops differs significantly, while in </w:delText>
        </w:r>
        <w:r>
          <w:rPr>
            <w:i/>
          </w:rPr>
          <w:delText>Morn2</w:delText>
        </w:r>
        <w:r>
          <w:delText xml:space="preserve"> (PF07661) a bend in the homology model templa</w:delText>
        </w:r>
        <w:r>
          <w:delText xml:space="preserve">te is not present in the contact-based model. Finally, the two models of </w:delText>
        </w:r>
        <w:r>
          <w:rPr>
            <w:i/>
          </w:rPr>
          <w:delText xml:space="preserve">Bacterial tandem repeat domain </w:delText>
        </w:r>
        <w:r>
          <w:delText xml:space="preserve">(PF17660) differ in many aspects. Here, it can be noted that both the contact-based and homology-based models of </w:delText>
        </w:r>
        <w:r>
          <w:rPr>
            <w:i/>
          </w:rPr>
          <w:delText xml:space="preserve">Bacterial tandem repeat domain </w:delText>
        </w:r>
        <w:r>
          <w:delText>have pre</w:delText>
        </w:r>
        <w:r>
          <w:delText xml:space="preserve">dicted qualities just slightly above the threshold used. </w:delText>
        </w:r>
        <w:r>
          <w:rPr>
            <w:color w:val="1C1E29"/>
          </w:rPr>
          <w:delText xml:space="preserve">The remaining three PFAM (DUF2963, SPW, Curlin) families do not have suitable templates, and, therefore, we cannot compare their models with a homology-based model, but they are discussed below. </w:delText>
        </w:r>
      </w:del>
      <w:ins w:id="426" w:author="Arne Elofsson" w:date="2020-08-03T08:06:00Z">
        <w:r>
          <w:t>thre</w:t>
        </w:r>
        <w:r>
          <w:t>e out of five proteins, HHsearch returned a highly reliable template, Table 1.</w:t>
        </w:r>
      </w:ins>
    </w:p>
    <w:p w14:paraId="720DF7FB" w14:textId="77777777" w:rsidR="00D52040" w:rsidRDefault="00D52040">
      <w:pPr>
        <w:pStyle w:val="normal0"/>
        <w:spacing w:before="200" w:line="480" w:lineRule="auto"/>
        <w:ind w:right="-630"/>
        <w:jc w:val="both"/>
        <w:rPr>
          <w:del w:id="427" w:author="Arne Elofsson" w:date="2020-08-03T08:06:00Z"/>
          <w:i/>
        </w:rPr>
      </w:pPr>
    </w:p>
    <w:tbl>
      <w:tblPr>
        <w:tblStyle w:val="a"/>
        <w:tblW w:w="11235" w:type="dxa"/>
        <w:tblInd w:w="-785" w:type="dxa"/>
        <w:tblBorders>
          <w:top w:val="nil"/>
          <w:left w:val="nil"/>
          <w:bottom w:val="nil"/>
          <w:right w:val="nil"/>
          <w:insideH w:val="nil"/>
          <w:insideV w:val="nil"/>
        </w:tblBorders>
        <w:tblLayout w:type="fixed"/>
        <w:tblLook w:val="0600" w:firstRow="0" w:lastRow="0" w:firstColumn="0" w:lastColumn="0" w:noHBand="1" w:noVBand="1"/>
      </w:tblPr>
      <w:tblGrid>
        <w:gridCol w:w="1770"/>
        <w:gridCol w:w="1020"/>
        <w:gridCol w:w="1470"/>
        <w:gridCol w:w="1500"/>
        <w:gridCol w:w="1215"/>
        <w:gridCol w:w="840"/>
        <w:gridCol w:w="960"/>
        <w:gridCol w:w="2460"/>
      </w:tblGrid>
      <w:tr w:rsidR="00D52040" w14:paraId="6794B32C" w14:textId="77777777">
        <w:trPr>
          <w:trHeight w:val="1055"/>
          <w:del w:id="428"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EF4CB3" w14:textId="77777777" w:rsidR="00D52040" w:rsidRDefault="00AE6D37">
            <w:pPr>
              <w:pStyle w:val="normal0"/>
              <w:widowControl w:val="0"/>
              <w:ind w:right="-630"/>
              <w:rPr>
                <w:del w:id="429" w:author="Arne Elofsson" w:date="2020-08-03T08:06:00Z"/>
                <w:i/>
                <w:sz w:val="20"/>
                <w:szCs w:val="20"/>
              </w:rPr>
            </w:pPr>
            <w:del w:id="430" w:author="Arne Elofsson" w:date="2020-08-03T08:06:00Z">
              <w:r>
                <w:rPr>
                  <w:i/>
                  <w:sz w:val="20"/>
                  <w:szCs w:val="20"/>
                </w:rPr>
                <w:delText>PFAM family</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5E33E3" w14:textId="77777777" w:rsidR="00D52040" w:rsidRDefault="00AE6D37">
            <w:pPr>
              <w:pStyle w:val="normal0"/>
              <w:widowControl w:val="0"/>
              <w:ind w:right="-630"/>
              <w:rPr>
                <w:del w:id="431" w:author="Arne Elofsson" w:date="2020-08-03T08:06:00Z"/>
                <w:i/>
                <w:sz w:val="20"/>
                <w:szCs w:val="20"/>
              </w:rPr>
            </w:pPr>
            <w:del w:id="432" w:author="Arne Elofsson" w:date="2020-08-03T08:06:00Z">
              <w:r>
                <w:rPr>
                  <w:i/>
                  <w:sz w:val="20"/>
                  <w:szCs w:val="20"/>
                </w:rPr>
                <w:delText>PFAM ID</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F96287" w14:textId="77777777" w:rsidR="00D52040" w:rsidRDefault="00AE6D37">
            <w:pPr>
              <w:pStyle w:val="normal0"/>
              <w:widowControl w:val="0"/>
              <w:ind w:right="-630"/>
              <w:rPr>
                <w:del w:id="433" w:author="Arne Elofsson" w:date="2020-08-03T08:06:00Z"/>
                <w:i/>
                <w:sz w:val="20"/>
                <w:szCs w:val="20"/>
              </w:rPr>
            </w:pPr>
            <w:del w:id="434" w:author="Arne Elofsson" w:date="2020-08-03T08:06:00Z">
              <w:r>
                <w:rPr>
                  <w:i/>
                  <w:sz w:val="20"/>
                  <w:szCs w:val="20"/>
                </w:rPr>
                <w:delText xml:space="preserve">Representative </w:delText>
              </w:r>
            </w:del>
          </w:p>
          <w:p w14:paraId="4D45D7CB" w14:textId="77777777" w:rsidR="00D52040" w:rsidRDefault="00AE6D37">
            <w:pPr>
              <w:pStyle w:val="normal0"/>
              <w:widowControl w:val="0"/>
              <w:ind w:right="-630"/>
              <w:rPr>
                <w:del w:id="435" w:author="Arne Elofsson" w:date="2020-08-03T08:06:00Z"/>
                <w:i/>
                <w:sz w:val="20"/>
                <w:szCs w:val="20"/>
              </w:rPr>
            </w:pPr>
            <w:del w:id="436" w:author="Arne Elofsson" w:date="2020-08-03T08:06:00Z">
              <w:r>
                <w:rPr>
                  <w:i/>
                  <w:sz w:val="20"/>
                  <w:szCs w:val="20"/>
                </w:rPr>
                <w:delText xml:space="preserve">protein </w:delText>
              </w:r>
            </w:del>
          </w:p>
          <w:p w14:paraId="0B745F3D" w14:textId="77777777" w:rsidR="00D52040" w:rsidRDefault="00AE6D37">
            <w:pPr>
              <w:pStyle w:val="normal0"/>
              <w:widowControl w:val="0"/>
              <w:ind w:right="-630"/>
              <w:rPr>
                <w:del w:id="437" w:author="Arne Elofsson" w:date="2020-08-03T08:06:00Z"/>
                <w:i/>
                <w:sz w:val="20"/>
                <w:szCs w:val="20"/>
              </w:rPr>
            </w:pPr>
            <w:del w:id="438" w:author="Arne Elofsson" w:date="2020-08-03T08:06:00Z">
              <w:r>
                <w:rPr>
                  <w:i/>
                  <w:sz w:val="20"/>
                  <w:szCs w:val="20"/>
                </w:rPr>
                <w:delText>Uniprot ID</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766E7F" w14:textId="77777777" w:rsidR="00D52040" w:rsidRDefault="00AE6D37">
            <w:pPr>
              <w:pStyle w:val="normal0"/>
              <w:widowControl w:val="0"/>
              <w:ind w:right="-630"/>
              <w:rPr>
                <w:del w:id="439" w:author="Arne Elofsson" w:date="2020-08-03T08:06:00Z"/>
                <w:i/>
                <w:sz w:val="20"/>
                <w:szCs w:val="20"/>
              </w:rPr>
            </w:pPr>
            <w:del w:id="440" w:author="Arne Elofsson" w:date="2020-08-03T08:06:00Z">
              <w:r>
                <w:rPr>
                  <w:i/>
                  <w:sz w:val="20"/>
                  <w:szCs w:val="20"/>
                </w:rPr>
                <w:delText>TM prediction</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79AE9D" w14:textId="77777777" w:rsidR="00D52040" w:rsidRDefault="00AE6D37">
            <w:pPr>
              <w:pStyle w:val="normal0"/>
              <w:widowControl w:val="0"/>
              <w:ind w:right="-630"/>
              <w:rPr>
                <w:del w:id="441" w:author="Arne Elofsson" w:date="2020-08-03T08:06:00Z"/>
                <w:i/>
                <w:sz w:val="20"/>
                <w:szCs w:val="20"/>
              </w:rPr>
            </w:pPr>
            <w:del w:id="442" w:author="Arne Elofsson" w:date="2020-08-03T08:06:00Z">
              <w:r>
                <w:rPr>
                  <w:i/>
                  <w:sz w:val="20"/>
                  <w:szCs w:val="20"/>
                </w:rPr>
                <w:delText>Template</w:delText>
              </w:r>
            </w:del>
          </w:p>
          <w:p w14:paraId="632CAAE1" w14:textId="77777777" w:rsidR="00D52040" w:rsidRDefault="00AE6D37">
            <w:pPr>
              <w:pStyle w:val="normal0"/>
              <w:widowControl w:val="0"/>
              <w:ind w:right="-630"/>
              <w:rPr>
                <w:del w:id="443" w:author="Arne Elofsson" w:date="2020-08-03T08:06:00Z"/>
                <w:i/>
                <w:sz w:val="20"/>
                <w:szCs w:val="20"/>
              </w:rPr>
            </w:pPr>
            <w:del w:id="444" w:author="Arne Elofsson" w:date="2020-08-03T08:06:00Z">
              <w:r>
                <w:rPr>
                  <w:i/>
                  <w:sz w:val="20"/>
                  <w:szCs w:val="20"/>
                </w:rPr>
                <w:delText xml:space="preserve"> PDB ID</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A45EAB" w14:textId="77777777" w:rsidR="00D52040" w:rsidRDefault="00AE6D37">
            <w:pPr>
              <w:pStyle w:val="normal0"/>
              <w:widowControl w:val="0"/>
              <w:ind w:right="-630"/>
              <w:rPr>
                <w:del w:id="445" w:author="Arne Elofsson" w:date="2020-08-03T08:06:00Z"/>
                <w:i/>
                <w:sz w:val="20"/>
                <w:szCs w:val="20"/>
              </w:rPr>
            </w:pPr>
            <w:del w:id="446" w:author="Arne Elofsson" w:date="2020-08-03T08:06:00Z">
              <w:r>
                <w:rPr>
                  <w:i/>
                  <w:sz w:val="20"/>
                  <w:szCs w:val="20"/>
                </w:rPr>
                <w:delText>GMQE</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D0934D" w14:textId="77777777" w:rsidR="00D52040" w:rsidRDefault="00AE6D37">
            <w:pPr>
              <w:pStyle w:val="normal0"/>
              <w:widowControl w:val="0"/>
              <w:ind w:right="-630"/>
              <w:rPr>
                <w:del w:id="447" w:author="Arne Elofsson" w:date="2020-08-03T08:06:00Z"/>
                <w:i/>
                <w:sz w:val="20"/>
                <w:szCs w:val="20"/>
              </w:rPr>
            </w:pPr>
            <w:del w:id="448" w:author="Arne Elofsson" w:date="2020-08-03T08:06:00Z">
              <w:r>
                <w:rPr>
                  <w:i/>
                  <w:sz w:val="20"/>
                  <w:szCs w:val="20"/>
                </w:rPr>
                <w:delText>Identity</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AFA7E5" w14:textId="77777777" w:rsidR="00D52040" w:rsidRDefault="00AE6D37">
            <w:pPr>
              <w:pStyle w:val="normal0"/>
              <w:widowControl w:val="0"/>
              <w:ind w:right="-630"/>
              <w:rPr>
                <w:del w:id="449" w:author="Arne Elofsson" w:date="2020-08-03T08:06:00Z"/>
                <w:i/>
                <w:sz w:val="20"/>
                <w:szCs w:val="20"/>
              </w:rPr>
            </w:pPr>
            <w:del w:id="450" w:author="Arne Elofsson" w:date="2020-08-03T08:06:00Z">
              <w:r>
                <w:rPr>
                  <w:i/>
                  <w:sz w:val="20"/>
                  <w:szCs w:val="20"/>
                </w:rPr>
                <w:delText xml:space="preserve">TM-score between </w:delText>
              </w:r>
            </w:del>
          </w:p>
          <w:p w14:paraId="44C8DB80" w14:textId="77777777" w:rsidR="00D52040" w:rsidRDefault="00AE6D37">
            <w:pPr>
              <w:pStyle w:val="normal0"/>
              <w:widowControl w:val="0"/>
              <w:ind w:right="-630"/>
              <w:rPr>
                <w:del w:id="451" w:author="Arne Elofsson" w:date="2020-08-03T08:06:00Z"/>
                <w:i/>
                <w:sz w:val="20"/>
                <w:szCs w:val="20"/>
              </w:rPr>
            </w:pPr>
            <w:del w:id="452" w:author="Arne Elofsson" w:date="2020-08-03T08:06:00Z">
              <w:r>
                <w:rPr>
                  <w:i/>
                  <w:sz w:val="20"/>
                  <w:szCs w:val="20"/>
                </w:rPr>
                <w:delText xml:space="preserve">The contact model </w:delText>
              </w:r>
            </w:del>
          </w:p>
          <w:p w14:paraId="68999923" w14:textId="77777777" w:rsidR="00D52040" w:rsidRDefault="00AE6D37">
            <w:pPr>
              <w:pStyle w:val="normal0"/>
              <w:widowControl w:val="0"/>
              <w:ind w:right="-630"/>
              <w:rPr>
                <w:del w:id="453" w:author="Arne Elofsson" w:date="2020-08-03T08:06:00Z"/>
                <w:i/>
                <w:sz w:val="20"/>
                <w:szCs w:val="20"/>
              </w:rPr>
            </w:pPr>
            <w:del w:id="454" w:author="Arne Elofsson" w:date="2020-08-03T08:06:00Z">
              <w:r>
                <w:rPr>
                  <w:i/>
                  <w:sz w:val="20"/>
                  <w:szCs w:val="20"/>
                </w:rPr>
                <w:delText>and Homology model</w:delText>
              </w:r>
            </w:del>
          </w:p>
        </w:tc>
      </w:tr>
      <w:tr w:rsidR="00D52040" w14:paraId="10288D94" w14:textId="77777777">
        <w:trPr>
          <w:trHeight w:val="455"/>
          <w:del w:id="455"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A888F" w14:textId="77777777" w:rsidR="00D52040" w:rsidRDefault="00AE6D37">
            <w:pPr>
              <w:pStyle w:val="normal0"/>
              <w:widowControl w:val="0"/>
              <w:ind w:right="-630"/>
              <w:rPr>
                <w:del w:id="456" w:author="Arne Elofsson" w:date="2020-08-03T08:06:00Z"/>
                <w:i/>
                <w:sz w:val="20"/>
                <w:szCs w:val="20"/>
              </w:rPr>
            </w:pPr>
            <w:del w:id="457" w:author="Arne Elofsson" w:date="2020-08-03T08:06:00Z">
              <w:r>
                <w:rPr>
                  <w:i/>
                  <w:sz w:val="20"/>
                  <w:szCs w:val="20"/>
                </w:rPr>
                <w:delText>WD40_alt</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45AD2A" w14:textId="77777777" w:rsidR="00D52040" w:rsidRDefault="00AE6D37">
            <w:pPr>
              <w:pStyle w:val="normal0"/>
              <w:widowControl w:val="0"/>
              <w:ind w:right="-630"/>
              <w:rPr>
                <w:del w:id="458" w:author="Arne Elofsson" w:date="2020-08-03T08:06:00Z"/>
                <w:i/>
                <w:sz w:val="20"/>
                <w:szCs w:val="20"/>
              </w:rPr>
            </w:pPr>
            <w:del w:id="459" w:author="Arne Elofsson" w:date="2020-08-03T08:06:00Z">
              <w:r>
                <w:rPr>
                  <w:i/>
                  <w:sz w:val="20"/>
                  <w:szCs w:val="20"/>
                </w:rPr>
                <w:delText>PF00400</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110E95" w14:textId="77777777" w:rsidR="00D52040" w:rsidRDefault="00AE6D37">
            <w:pPr>
              <w:pStyle w:val="normal0"/>
              <w:widowControl w:val="0"/>
              <w:ind w:right="-630"/>
              <w:rPr>
                <w:del w:id="460" w:author="Arne Elofsson" w:date="2020-08-03T08:06:00Z"/>
                <w:i/>
                <w:sz w:val="20"/>
                <w:szCs w:val="20"/>
              </w:rPr>
            </w:pPr>
            <w:del w:id="461" w:author="Arne Elofsson" w:date="2020-08-03T08:06:00Z">
              <w:r>
                <w:rPr>
                  <w:i/>
                  <w:sz w:val="20"/>
                  <w:szCs w:val="20"/>
                </w:rPr>
                <w:delText>G3VIY2</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693A61" w14:textId="77777777" w:rsidR="00D52040" w:rsidRDefault="00AE6D37">
            <w:pPr>
              <w:pStyle w:val="normal0"/>
              <w:widowControl w:val="0"/>
              <w:ind w:right="-630"/>
              <w:rPr>
                <w:del w:id="462" w:author="Arne Elofsson" w:date="2020-08-03T08:06:00Z"/>
                <w:i/>
                <w:sz w:val="20"/>
                <w:szCs w:val="20"/>
              </w:rPr>
            </w:pPr>
            <w:del w:id="463" w:author="Arne Elofsson" w:date="2020-08-03T08:06:00Z">
              <w:r>
                <w:rPr>
                  <w:i/>
                  <w:sz w:val="20"/>
                  <w:szCs w:val="20"/>
                </w:rPr>
                <w:delText>0.58</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F16352" w14:textId="77777777" w:rsidR="00D52040" w:rsidRDefault="00AE6D37">
            <w:pPr>
              <w:pStyle w:val="normal0"/>
              <w:widowControl w:val="0"/>
              <w:ind w:right="-630"/>
              <w:rPr>
                <w:del w:id="464" w:author="Arne Elofsson" w:date="2020-08-03T08:06:00Z"/>
                <w:i/>
                <w:sz w:val="20"/>
                <w:szCs w:val="20"/>
              </w:rPr>
            </w:pPr>
            <w:del w:id="465" w:author="Arne Elofsson" w:date="2020-08-03T08:06:00Z">
              <w:r>
                <w:rPr>
                  <w:i/>
                  <w:sz w:val="20"/>
                  <w:szCs w:val="20"/>
                </w:rPr>
                <w:delText>5mzh_A</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7C1096" w14:textId="77777777" w:rsidR="00D52040" w:rsidRDefault="00AE6D37">
            <w:pPr>
              <w:pStyle w:val="normal0"/>
              <w:widowControl w:val="0"/>
              <w:ind w:right="-630"/>
              <w:rPr>
                <w:del w:id="466" w:author="Arne Elofsson" w:date="2020-08-03T08:06:00Z"/>
                <w:i/>
                <w:sz w:val="20"/>
                <w:szCs w:val="20"/>
              </w:rPr>
            </w:pPr>
            <w:del w:id="467" w:author="Arne Elofsson" w:date="2020-08-03T08:06:00Z">
              <w:r>
                <w:rPr>
                  <w:i/>
                  <w:sz w:val="20"/>
                  <w:szCs w:val="20"/>
                </w:rPr>
                <w:delText>0.67</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95357D" w14:textId="77777777" w:rsidR="00D52040" w:rsidRDefault="00AE6D37">
            <w:pPr>
              <w:pStyle w:val="normal0"/>
              <w:widowControl w:val="0"/>
              <w:ind w:right="-630"/>
              <w:rPr>
                <w:del w:id="468" w:author="Arne Elofsson" w:date="2020-08-03T08:06:00Z"/>
                <w:i/>
                <w:sz w:val="20"/>
                <w:szCs w:val="20"/>
              </w:rPr>
            </w:pPr>
            <w:del w:id="469" w:author="Arne Elofsson" w:date="2020-08-03T08:06:00Z">
              <w:r>
                <w:rPr>
                  <w:i/>
                  <w:sz w:val="20"/>
                  <w:szCs w:val="20"/>
                </w:rPr>
                <w:delText>31.1%</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31E4F0" w14:textId="77777777" w:rsidR="00D52040" w:rsidRDefault="00AE6D37">
            <w:pPr>
              <w:pStyle w:val="normal0"/>
              <w:widowControl w:val="0"/>
              <w:ind w:right="-630"/>
              <w:rPr>
                <w:del w:id="470" w:author="Arne Elofsson" w:date="2020-08-03T08:06:00Z"/>
                <w:i/>
                <w:sz w:val="20"/>
                <w:szCs w:val="20"/>
              </w:rPr>
            </w:pPr>
            <w:del w:id="471" w:author="Arne Elofsson" w:date="2020-08-03T08:06:00Z">
              <w:r>
                <w:rPr>
                  <w:i/>
                  <w:sz w:val="20"/>
                  <w:szCs w:val="20"/>
                </w:rPr>
                <w:delText>0.38</w:delText>
              </w:r>
            </w:del>
          </w:p>
        </w:tc>
      </w:tr>
      <w:tr w:rsidR="00D52040" w14:paraId="1C698CF1" w14:textId="77777777">
        <w:trPr>
          <w:trHeight w:val="560"/>
          <w:del w:id="472"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CC17B1" w14:textId="77777777" w:rsidR="00D52040" w:rsidRDefault="00AE6D37">
            <w:pPr>
              <w:pStyle w:val="normal0"/>
              <w:widowControl w:val="0"/>
              <w:ind w:right="-630"/>
              <w:rPr>
                <w:del w:id="473" w:author="Arne Elofsson" w:date="2020-08-03T08:06:00Z"/>
                <w:i/>
                <w:sz w:val="20"/>
                <w:szCs w:val="20"/>
              </w:rPr>
            </w:pPr>
            <w:del w:id="474" w:author="Arne Elofsson" w:date="2020-08-03T08:06:00Z">
              <w:r>
                <w:rPr>
                  <w:i/>
                  <w:sz w:val="20"/>
                  <w:szCs w:val="20"/>
                </w:rPr>
                <w:delText xml:space="preserve">Plasmodium </w:delText>
              </w:r>
            </w:del>
          </w:p>
          <w:p w14:paraId="76B5D297" w14:textId="77777777" w:rsidR="00D52040" w:rsidRDefault="00AE6D37">
            <w:pPr>
              <w:pStyle w:val="normal0"/>
              <w:widowControl w:val="0"/>
              <w:ind w:right="-630"/>
              <w:rPr>
                <w:del w:id="475" w:author="Arne Elofsson" w:date="2020-08-03T08:06:00Z"/>
                <w:i/>
                <w:sz w:val="20"/>
                <w:szCs w:val="20"/>
              </w:rPr>
            </w:pPr>
            <w:del w:id="476" w:author="Arne Elofsson" w:date="2020-08-03T08:06:00Z">
              <w:r>
                <w:rPr>
                  <w:i/>
                  <w:sz w:val="20"/>
                  <w:szCs w:val="20"/>
                </w:rPr>
                <w:delText>repeat MYXSPDY</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5CDD46" w14:textId="77777777" w:rsidR="00D52040" w:rsidRDefault="00AE6D37">
            <w:pPr>
              <w:pStyle w:val="normal0"/>
              <w:widowControl w:val="0"/>
              <w:ind w:right="-630"/>
              <w:rPr>
                <w:del w:id="477" w:author="Arne Elofsson" w:date="2020-08-03T08:06:00Z"/>
                <w:i/>
                <w:sz w:val="20"/>
                <w:szCs w:val="20"/>
              </w:rPr>
            </w:pPr>
            <w:del w:id="478" w:author="Arne Elofsson" w:date="2020-08-03T08:06:00Z">
              <w:r>
                <w:rPr>
                  <w:i/>
                  <w:sz w:val="20"/>
                  <w:szCs w:val="20"/>
                </w:rPr>
                <w:delText>PF05593</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A187FE" w14:textId="77777777" w:rsidR="00D52040" w:rsidRDefault="00AE6D37">
            <w:pPr>
              <w:pStyle w:val="normal0"/>
              <w:widowControl w:val="0"/>
              <w:ind w:right="-630"/>
              <w:rPr>
                <w:del w:id="479" w:author="Arne Elofsson" w:date="2020-08-03T08:06:00Z"/>
                <w:i/>
                <w:sz w:val="20"/>
                <w:szCs w:val="20"/>
              </w:rPr>
            </w:pPr>
            <w:del w:id="480" w:author="Arne Elofsson" w:date="2020-08-03T08:06:00Z">
              <w:r>
                <w:rPr>
                  <w:i/>
                  <w:sz w:val="20"/>
                  <w:szCs w:val="20"/>
                </w:rPr>
                <w:delText>A0A1G0MXS8</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EAF2A4" w14:textId="77777777" w:rsidR="00D52040" w:rsidRDefault="00AE6D37">
            <w:pPr>
              <w:pStyle w:val="normal0"/>
              <w:widowControl w:val="0"/>
              <w:ind w:right="-630"/>
              <w:rPr>
                <w:del w:id="481" w:author="Arne Elofsson" w:date="2020-08-03T08:06:00Z"/>
                <w:i/>
                <w:sz w:val="20"/>
                <w:szCs w:val="20"/>
              </w:rPr>
            </w:pPr>
            <w:del w:id="482" w:author="Arne Elofsson" w:date="2020-08-03T08:06:00Z">
              <w:r>
                <w:rPr>
                  <w:i/>
                  <w:sz w:val="20"/>
                  <w:szCs w:val="20"/>
                </w:rPr>
                <w:delText>0.59</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6B4F7A" w14:textId="77777777" w:rsidR="00D52040" w:rsidRDefault="00AE6D37">
            <w:pPr>
              <w:pStyle w:val="normal0"/>
              <w:widowControl w:val="0"/>
              <w:ind w:right="-630"/>
              <w:rPr>
                <w:del w:id="483" w:author="Arne Elofsson" w:date="2020-08-03T08:06:00Z"/>
                <w:i/>
                <w:sz w:val="20"/>
                <w:szCs w:val="20"/>
              </w:rPr>
            </w:pPr>
            <w:del w:id="484" w:author="Arne Elofsson" w:date="2020-08-03T08:06:00Z">
              <w:r>
                <w:rPr>
                  <w:i/>
                  <w:sz w:val="20"/>
                  <w:szCs w:val="20"/>
                </w:rPr>
                <w:delText>6h6e_F</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D4C341" w14:textId="77777777" w:rsidR="00D52040" w:rsidRDefault="00AE6D37">
            <w:pPr>
              <w:pStyle w:val="normal0"/>
              <w:widowControl w:val="0"/>
              <w:ind w:right="-630"/>
              <w:rPr>
                <w:del w:id="485" w:author="Arne Elofsson" w:date="2020-08-03T08:06:00Z"/>
                <w:i/>
                <w:sz w:val="20"/>
                <w:szCs w:val="20"/>
              </w:rPr>
            </w:pPr>
            <w:del w:id="486" w:author="Arne Elofsson" w:date="2020-08-03T08:06:00Z">
              <w:r>
                <w:rPr>
                  <w:i/>
                  <w:sz w:val="20"/>
                  <w:szCs w:val="20"/>
                </w:rPr>
                <w:delText>0.63</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535679" w14:textId="77777777" w:rsidR="00D52040" w:rsidRDefault="00AE6D37">
            <w:pPr>
              <w:pStyle w:val="normal0"/>
              <w:widowControl w:val="0"/>
              <w:ind w:right="-630"/>
              <w:rPr>
                <w:del w:id="487" w:author="Arne Elofsson" w:date="2020-08-03T08:06:00Z"/>
                <w:i/>
                <w:sz w:val="20"/>
                <w:szCs w:val="20"/>
              </w:rPr>
            </w:pPr>
            <w:del w:id="488" w:author="Arne Elofsson" w:date="2020-08-03T08:06:00Z">
              <w:r>
                <w:rPr>
                  <w:i/>
                  <w:sz w:val="20"/>
                  <w:szCs w:val="20"/>
                </w:rPr>
                <w:delText>22.2%</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295333" w14:textId="77777777" w:rsidR="00D52040" w:rsidRDefault="00AE6D37">
            <w:pPr>
              <w:pStyle w:val="normal0"/>
              <w:widowControl w:val="0"/>
              <w:ind w:right="-630"/>
              <w:rPr>
                <w:del w:id="489" w:author="Arne Elofsson" w:date="2020-08-03T08:06:00Z"/>
                <w:i/>
                <w:sz w:val="20"/>
                <w:szCs w:val="20"/>
              </w:rPr>
            </w:pPr>
            <w:del w:id="490" w:author="Arne Elofsson" w:date="2020-08-03T08:06:00Z">
              <w:r>
                <w:rPr>
                  <w:i/>
                  <w:sz w:val="20"/>
                  <w:szCs w:val="20"/>
                </w:rPr>
                <w:delText>0.50</w:delText>
              </w:r>
            </w:del>
          </w:p>
        </w:tc>
      </w:tr>
      <w:tr w:rsidR="00D52040" w14:paraId="44F4DDC6" w14:textId="77777777">
        <w:trPr>
          <w:trHeight w:val="455"/>
          <w:del w:id="491"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50C2FC" w14:textId="77777777" w:rsidR="00D52040" w:rsidRDefault="00AE6D37">
            <w:pPr>
              <w:pStyle w:val="normal0"/>
              <w:widowControl w:val="0"/>
              <w:ind w:right="-630"/>
              <w:rPr>
                <w:del w:id="492" w:author="Arne Elofsson" w:date="2020-08-03T08:06:00Z"/>
                <w:i/>
                <w:sz w:val="20"/>
                <w:szCs w:val="20"/>
              </w:rPr>
            </w:pPr>
            <w:del w:id="493" w:author="Arne Elofsson" w:date="2020-08-03T08:06:00Z">
              <w:r>
                <w:rPr>
                  <w:i/>
                  <w:sz w:val="20"/>
                  <w:szCs w:val="20"/>
                </w:rPr>
                <w:delText>MORN 2</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54F152" w14:textId="77777777" w:rsidR="00D52040" w:rsidRDefault="00AE6D37">
            <w:pPr>
              <w:pStyle w:val="normal0"/>
              <w:widowControl w:val="0"/>
              <w:ind w:right="-630"/>
              <w:rPr>
                <w:del w:id="494" w:author="Arne Elofsson" w:date="2020-08-03T08:06:00Z"/>
                <w:i/>
                <w:sz w:val="20"/>
                <w:szCs w:val="20"/>
              </w:rPr>
            </w:pPr>
            <w:del w:id="495" w:author="Arne Elofsson" w:date="2020-08-03T08:06:00Z">
              <w:r>
                <w:rPr>
                  <w:i/>
                  <w:sz w:val="20"/>
                  <w:szCs w:val="20"/>
                </w:rPr>
                <w:delText>PF07661</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BAC455" w14:textId="77777777" w:rsidR="00D52040" w:rsidRDefault="00AE6D37">
            <w:pPr>
              <w:pStyle w:val="normal0"/>
              <w:widowControl w:val="0"/>
              <w:ind w:right="-630"/>
              <w:rPr>
                <w:del w:id="496" w:author="Arne Elofsson" w:date="2020-08-03T08:06:00Z"/>
                <w:i/>
                <w:sz w:val="20"/>
                <w:szCs w:val="20"/>
              </w:rPr>
            </w:pPr>
            <w:del w:id="497" w:author="Arne Elofsson" w:date="2020-08-03T08:06:00Z">
              <w:r>
                <w:rPr>
                  <w:i/>
                  <w:sz w:val="20"/>
                  <w:szCs w:val="20"/>
                </w:rPr>
                <w:delText>Q8RH85</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0AE04D" w14:textId="77777777" w:rsidR="00D52040" w:rsidRDefault="00AE6D37">
            <w:pPr>
              <w:pStyle w:val="normal0"/>
              <w:widowControl w:val="0"/>
              <w:ind w:right="-630"/>
              <w:rPr>
                <w:del w:id="498" w:author="Arne Elofsson" w:date="2020-08-03T08:06:00Z"/>
                <w:i/>
                <w:sz w:val="20"/>
                <w:szCs w:val="20"/>
              </w:rPr>
            </w:pPr>
            <w:del w:id="499" w:author="Arne Elofsson" w:date="2020-08-03T08:06:00Z">
              <w:r>
                <w:rPr>
                  <w:i/>
                  <w:sz w:val="20"/>
                  <w:szCs w:val="20"/>
                </w:rPr>
                <w:delText>0.68</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4BA158" w14:textId="77777777" w:rsidR="00D52040" w:rsidRDefault="00AE6D37">
            <w:pPr>
              <w:pStyle w:val="normal0"/>
              <w:widowControl w:val="0"/>
              <w:ind w:right="-630"/>
              <w:rPr>
                <w:del w:id="500" w:author="Arne Elofsson" w:date="2020-08-03T08:06:00Z"/>
                <w:i/>
                <w:sz w:val="20"/>
                <w:szCs w:val="20"/>
              </w:rPr>
            </w:pPr>
            <w:del w:id="501" w:author="Arne Elofsson" w:date="2020-08-03T08:06:00Z">
              <w:r>
                <w:rPr>
                  <w:i/>
                  <w:sz w:val="20"/>
                  <w:szCs w:val="20"/>
                </w:rPr>
                <w:delText>1muf_A</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798FBA" w14:textId="77777777" w:rsidR="00D52040" w:rsidRDefault="00AE6D37">
            <w:pPr>
              <w:pStyle w:val="normal0"/>
              <w:widowControl w:val="0"/>
              <w:ind w:right="-630"/>
              <w:rPr>
                <w:del w:id="502" w:author="Arne Elofsson" w:date="2020-08-03T08:06:00Z"/>
                <w:i/>
                <w:sz w:val="20"/>
                <w:szCs w:val="20"/>
              </w:rPr>
            </w:pPr>
            <w:del w:id="503" w:author="Arne Elofsson" w:date="2020-08-03T08:06:00Z">
              <w:r>
                <w:rPr>
                  <w:i/>
                  <w:sz w:val="20"/>
                  <w:szCs w:val="20"/>
                </w:rPr>
                <w:delText>0.62</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8B957B" w14:textId="77777777" w:rsidR="00D52040" w:rsidRDefault="00AE6D37">
            <w:pPr>
              <w:pStyle w:val="normal0"/>
              <w:widowControl w:val="0"/>
              <w:ind w:right="-630"/>
              <w:rPr>
                <w:del w:id="504" w:author="Arne Elofsson" w:date="2020-08-03T08:06:00Z"/>
                <w:i/>
                <w:sz w:val="20"/>
                <w:szCs w:val="20"/>
              </w:rPr>
            </w:pPr>
            <w:del w:id="505" w:author="Arne Elofsson" w:date="2020-08-03T08:06:00Z">
              <w:r>
                <w:rPr>
                  <w:i/>
                  <w:sz w:val="20"/>
                  <w:szCs w:val="20"/>
                </w:rPr>
                <w:delText>21.4%</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F27164" w14:textId="77777777" w:rsidR="00D52040" w:rsidRDefault="00AE6D37">
            <w:pPr>
              <w:pStyle w:val="normal0"/>
              <w:widowControl w:val="0"/>
              <w:ind w:right="-630"/>
              <w:rPr>
                <w:del w:id="506" w:author="Arne Elofsson" w:date="2020-08-03T08:06:00Z"/>
                <w:i/>
                <w:sz w:val="20"/>
                <w:szCs w:val="20"/>
              </w:rPr>
            </w:pPr>
            <w:del w:id="507" w:author="Arne Elofsson" w:date="2020-08-03T08:06:00Z">
              <w:r>
                <w:rPr>
                  <w:i/>
                  <w:sz w:val="20"/>
                  <w:szCs w:val="20"/>
                </w:rPr>
                <w:delText>0.39</w:delText>
              </w:r>
            </w:del>
          </w:p>
        </w:tc>
      </w:tr>
      <w:tr w:rsidR="00D52040" w14:paraId="50EE4890" w14:textId="77777777">
        <w:trPr>
          <w:trHeight w:val="455"/>
          <w:del w:id="508"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ECC39C" w14:textId="77777777" w:rsidR="00D52040" w:rsidRDefault="00AE6D37">
            <w:pPr>
              <w:pStyle w:val="normal0"/>
              <w:widowControl w:val="0"/>
              <w:ind w:right="-630"/>
              <w:rPr>
                <w:del w:id="509" w:author="Arne Elofsson" w:date="2020-08-03T08:06:00Z"/>
                <w:i/>
                <w:sz w:val="20"/>
                <w:szCs w:val="20"/>
              </w:rPr>
            </w:pPr>
            <w:del w:id="510" w:author="Arne Elofsson" w:date="2020-08-03T08:06:00Z">
              <w:r>
                <w:rPr>
                  <w:i/>
                  <w:sz w:val="20"/>
                  <w:szCs w:val="20"/>
                </w:rPr>
                <w:delText>FG-GAP_2</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18E083" w14:textId="77777777" w:rsidR="00D52040" w:rsidRDefault="00AE6D37">
            <w:pPr>
              <w:pStyle w:val="normal0"/>
              <w:widowControl w:val="0"/>
              <w:ind w:right="-630"/>
              <w:rPr>
                <w:del w:id="511" w:author="Arne Elofsson" w:date="2020-08-03T08:06:00Z"/>
                <w:i/>
                <w:sz w:val="20"/>
                <w:szCs w:val="20"/>
              </w:rPr>
            </w:pPr>
            <w:del w:id="512" w:author="Arne Elofsson" w:date="2020-08-03T08:06:00Z">
              <w:r>
                <w:rPr>
                  <w:i/>
                  <w:sz w:val="20"/>
                  <w:szCs w:val="20"/>
                </w:rPr>
                <w:delText>PF14312</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69B4D7" w14:textId="77777777" w:rsidR="00D52040" w:rsidRDefault="00AE6D37">
            <w:pPr>
              <w:pStyle w:val="normal0"/>
              <w:widowControl w:val="0"/>
              <w:ind w:right="-630"/>
              <w:rPr>
                <w:del w:id="513" w:author="Arne Elofsson" w:date="2020-08-03T08:06:00Z"/>
                <w:i/>
                <w:sz w:val="20"/>
                <w:szCs w:val="20"/>
              </w:rPr>
            </w:pPr>
            <w:del w:id="514" w:author="Arne Elofsson" w:date="2020-08-03T08:06:00Z">
              <w:r>
                <w:rPr>
                  <w:i/>
                  <w:sz w:val="20"/>
                  <w:szCs w:val="20"/>
                </w:rPr>
                <w:delText>W4LGN0</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4B8ABD" w14:textId="77777777" w:rsidR="00D52040" w:rsidRDefault="00AE6D37">
            <w:pPr>
              <w:pStyle w:val="normal0"/>
              <w:widowControl w:val="0"/>
              <w:ind w:right="-630"/>
              <w:rPr>
                <w:del w:id="515" w:author="Arne Elofsson" w:date="2020-08-03T08:06:00Z"/>
                <w:i/>
                <w:sz w:val="20"/>
                <w:szCs w:val="20"/>
              </w:rPr>
            </w:pPr>
            <w:del w:id="516" w:author="Arne Elofsson" w:date="2020-08-03T08:06:00Z">
              <w:r>
                <w:rPr>
                  <w:i/>
                  <w:sz w:val="20"/>
                  <w:szCs w:val="20"/>
                </w:rPr>
                <w:delText>0.60</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1642BD" w14:textId="77777777" w:rsidR="00D52040" w:rsidRDefault="00AE6D37">
            <w:pPr>
              <w:pStyle w:val="normal0"/>
              <w:widowControl w:val="0"/>
              <w:ind w:right="-630"/>
              <w:rPr>
                <w:del w:id="517" w:author="Arne Elofsson" w:date="2020-08-03T08:06:00Z"/>
                <w:i/>
                <w:sz w:val="20"/>
                <w:szCs w:val="20"/>
              </w:rPr>
            </w:pPr>
            <w:del w:id="518" w:author="Arne Elofsson" w:date="2020-08-03T08:06:00Z">
              <w:r>
                <w:rPr>
                  <w:i/>
                  <w:sz w:val="20"/>
                  <w:szCs w:val="20"/>
                </w:rPr>
                <w:delText>3fcs_A</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0B0A7A" w14:textId="77777777" w:rsidR="00D52040" w:rsidRDefault="00AE6D37">
            <w:pPr>
              <w:pStyle w:val="normal0"/>
              <w:widowControl w:val="0"/>
              <w:ind w:right="-630"/>
              <w:rPr>
                <w:del w:id="519" w:author="Arne Elofsson" w:date="2020-08-03T08:06:00Z"/>
                <w:i/>
                <w:sz w:val="20"/>
                <w:szCs w:val="20"/>
              </w:rPr>
            </w:pPr>
            <w:del w:id="520" w:author="Arne Elofsson" w:date="2020-08-03T08:06:00Z">
              <w:r>
                <w:rPr>
                  <w:i/>
                  <w:sz w:val="20"/>
                  <w:szCs w:val="20"/>
                </w:rPr>
                <w:delText>0.58</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9DBE8A" w14:textId="77777777" w:rsidR="00D52040" w:rsidRDefault="00AE6D37">
            <w:pPr>
              <w:pStyle w:val="normal0"/>
              <w:widowControl w:val="0"/>
              <w:ind w:right="-630"/>
              <w:rPr>
                <w:del w:id="521" w:author="Arne Elofsson" w:date="2020-08-03T08:06:00Z"/>
                <w:i/>
                <w:sz w:val="20"/>
                <w:szCs w:val="20"/>
              </w:rPr>
            </w:pPr>
            <w:del w:id="522" w:author="Arne Elofsson" w:date="2020-08-03T08:06:00Z">
              <w:r>
                <w:rPr>
                  <w:i/>
                  <w:sz w:val="20"/>
                  <w:szCs w:val="20"/>
                </w:rPr>
                <w:delText>26.6%</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A3AB44" w14:textId="77777777" w:rsidR="00D52040" w:rsidRDefault="00AE6D37">
            <w:pPr>
              <w:pStyle w:val="normal0"/>
              <w:widowControl w:val="0"/>
              <w:ind w:right="-630"/>
              <w:rPr>
                <w:del w:id="523" w:author="Arne Elofsson" w:date="2020-08-03T08:06:00Z"/>
                <w:i/>
                <w:sz w:val="20"/>
                <w:szCs w:val="20"/>
              </w:rPr>
            </w:pPr>
            <w:del w:id="524" w:author="Arne Elofsson" w:date="2020-08-03T08:06:00Z">
              <w:r>
                <w:rPr>
                  <w:i/>
                  <w:sz w:val="20"/>
                  <w:szCs w:val="20"/>
                </w:rPr>
                <w:delText>0.51</w:delText>
              </w:r>
            </w:del>
          </w:p>
        </w:tc>
      </w:tr>
      <w:tr w:rsidR="00D52040" w14:paraId="0DB9A731" w14:textId="77777777">
        <w:trPr>
          <w:trHeight w:val="455"/>
          <w:del w:id="525"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6295B3" w14:textId="77777777" w:rsidR="00D52040" w:rsidRDefault="00AE6D37">
            <w:pPr>
              <w:pStyle w:val="normal0"/>
              <w:widowControl w:val="0"/>
              <w:ind w:right="-630"/>
              <w:rPr>
                <w:del w:id="526" w:author="Arne Elofsson" w:date="2020-08-03T08:06:00Z"/>
                <w:i/>
                <w:sz w:val="20"/>
                <w:szCs w:val="20"/>
              </w:rPr>
            </w:pPr>
            <w:del w:id="527" w:author="Arne Elofsson" w:date="2020-08-03T08:06:00Z">
              <w:r>
                <w:rPr>
                  <w:i/>
                  <w:sz w:val="20"/>
                  <w:szCs w:val="20"/>
                </w:rPr>
                <w:delText>RTTN_N</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15E89E" w14:textId="77777777" w:rsidR="00D52040" w:rsidRDefault="00AE6D37">
            <w:pPr>
              <w:pStyle w:val="normal0"/>
              <w:widowControl w:val="0"/>
              <w:ind w:right="-630"/>
              <w:rPr>
                <w:del w:id="528" w:author="Arne Elofsson" w:date="2020-08-03T08:06:00Z"/>
                <w:i/>
                <w:sz w:val="20"/>
                <w:szCs w:val="20"/>
              </w:rPr>
            </w:pPr>
            <w:del w:id="529" w:author="Arne Elofsson" w:date="2020-08-03T08:06:00Z">
              <w:r>
                <w:rPr>
                  <w:i/>
                  <w:sz w:val="20"/>
                  <w:szCs w:val="20"/>
                </w:rPr>
                <w:delText>PF14726</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89C128" w14:textId="77777777" w:rsidR="00D52040" w:rsidRDefault="00AE6D37">
            <w:pPr>
              <w:pStyle w:val="normal0"/>
              <w:widowControl w:val="0"/>
              <w:ind w:right="-630"/>
              <w:rPr>
                <w:del w:id="530" w:author="Arne Elofsson" w:date="2020-08-03T08:06:00Z"/>
                <w:i/>
                <w:sz w:val="20"/>
                <w:szCs w:val="20"/>
              </w:rPr>
            </w:pPr>
            <w:del w:id="531" w:author="Arne Elofsson" w:date="2020-08-03T08:06:00Z">
              <w:r>
                <w:rPr>
                  <w:i/>
                  <w:sz w:val="20"/>
                  <w:szCs w:val="20"/>
                </w:rPr>
                <w:delText>W5P499</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C3C125" w14:textId="77777777" w:rsidR="00D52040" w:rsidRDefault="00AE6D37">
            <w:pPr>
              <w:pStyle w:val="normal0"/>
              <w:widowControl w:val="0"/>
              <w:ind w:right="-630"/>
              <w:rPr>
                <w:del w:id="532" w:author="Arne Elofsson" w:date="2020-08-03T08:06:00Z"/>
                <w:i/>
                <w:sz w:val="20"/>
                <w:szCs w:val="20"/>
              </w:rPr>
            </w:pPr>
            <w:del w:id="533" w:author="Arne Elofsson" w:date="2020-08-03T08:06:00Z">
              <w:r>
                <w:rPr>
                  <w:i/>
                  <w:sz w:val="20"/>
                  <w:szCs w:val="20"/>
                </w:rPr>
                <w:delText>0.71</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D58953" w14:textId="77777777" w:rsidR="00D52040" w:rsidRDefault="00AE6D37">
            <w:pPr>
              <w:pStyle w:val="normal0"/>
              <w:widowControl w:val="0"/>
              <w:ind w:right="-630"/>
              <w:rPr>
                <w:del w:id="534" w:author="Arne Elofsson" w:date="2020-08-03T08:06:00Z"/>
                <w:i/>
                <w:sz w:val="20"/>
                <w:szCs w:val="20"/>
              </w:rPr>
            </w:pPr>
            <w:del w:id="535" w:author="Arne Elofsson" w:date="2020-08-03T08:06:00Z">
              <w:r>
                <w:rPr>
                  <w:i/>
                  <w:sz w:val="20"/>
                  <w:szCs w:val="20"/>
                </w:rPr>
                <w:delText>4v3o_A</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021523" w14:textId="77777777" w:rsidR="00D52040" w:rsidRDefault="00AE6D37">
            <w:pPr>
              <w:pStyle w:val="normal0"/>
              <w:widowControl w:val="0"/>
              <w:ind w:right="-630"/>
              <w:rPr>
                <w:del w:id="536" w:author="Arne Elofsson" w:date="2020-08-03T08:06:00Z"/>
                <w:i/>
                <w:sz w:val="20"/>
                <w:szCs w:val="20"/>
              </w:rPr>
            </w:pPr>
            <w:del w:id="537" w:author="Arne Elofsson" w:date="2020-08-03T08:06:00Z">
              <w:r>
                <w:rPr>
                  <w:i/>
                  <w:sz w:val="20"/>
                  <w:szCs w:val="20"/>
                </w:rPr>
                <w:delText>0.51</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F1AD57" w14:textId="77777777" w:rsidR="00D52040" w:rsidRDefault="00AE6D37">
            <w:pPr>
              <w:pStyle w:val="normal0"/>
              <w:widowControl w:val="0"/>
              <w:ind w:right="-630"/>
              <w:rPr>
                <w:del w:id="538" w:author="Arne Elofsson" w:date="2020-08-03T08:06:00Z"/>
                <w:i/>
                <w:sz w:val="20"/>
                <w:szCs w:val="20"/>
              </w:rPr>
            </w:pPr>
            <w:del w:id="539" w:author="Arne Elofsson" w:date="2020-08-03T08:06:00Z">
              <w:r>
                <w:rPr>
                  <w:i/>
                  <w:sz w:val="20"/>
                  <w:szCs w:val="20"/>
                </w:rPr>
                <w:delText>17.6%</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93C357" w14:textId="77777777" w:rsidR="00D52040" w:rsidRDefault="00AE6D37">
            <w:pPr>
              <w:pStyle w:val="normal0"/>
              <w:widowControl w:val="0"/>
              <w:ind w:right="-630"/>
              <w:rPr>
                <w:del w:id="540" w:author="Arne Elofsson" w:date="2020-08-03T08:06:00Z"/>
                <w:i/>
                <w:sz w:val="20"/>
                <w:szCs w:val="20"/>
              </w:rPr>
            </w:pPr>
            <w:del w:id="541" w:author="Arne Elofsson" w:date="2020-08-03T08:06:00Z">
              <w:r>
                <w:rPr>
                  <w:i/>
                  <w:sz w:val="20"/>
                  <w:szCs w:val="20"/>
                </w:rPr>
                <w:delText>0.65</w:delText>
              </w:r>
            </w:del>
          </w:p>
        </w:tc>
      </w:tr>
      <w:tr w:rsidR="00D52040" w14:paraId="633FC84F" w14:textId="77777777">
        <w:trPr>
          <w:trHeight w:val="455"/>
          <w:del w:id="542"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4FBA53" w14:textId="77777777" w:rsidR="00D52040" w:rsidRDefault="00AE6D37">
            <w:pPr>
              <w:pStyle w:val="normal0"/>
              <w:widowControl w:val="0"/>
              <w:ind w:right="-630"/>
              <w:rPr>
                <w:del w:id="543" w:author="Arne Elofsson" w:date="2020-08-03T08:06:00Z"/>
                <w:i/>
                <w:sz w:val="20"/>
                <w:szCs w:val="20"/>
              </w:rPr>
            </w:pPr>
            <w:del w:id="544" w:author="Arne Elofsson" w:date="2020-08-03T08:06:00Z">
              <w:r>
                <w:rPr>
                  <w:i/>
                  <w:sz w:val="20"/>
                  <w:szCs w:val="20"/>
                </w:rPr>
                <w:delText>DUF5122</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ABCC7B" w14:textId="77777777" w:rsidR="00D52040" w:rsidRDefault="00AE6D37">
            <w:pPr>
              <w:pStyle w:val="normal0"/>
              <w:widowControl w:val="0"/>
              <w:ind w:right="-630"/>
              <w:rPr>
                <w:del w:id="545" w:author="Arne Elofsson" w:date="2020-08-03T08:06:00Z"/>
                <w:i/>
                <w:sz w:val="20"/>
                <w:szCs w:val="20"/>
              </w:rPr>
            </w:pPr>
            <w:del w:id="546" w:author="Arne Elofsson" w:date="2020-08-03T08:06:00Z">
              <w:r>
                <w:rPr>
                  <w:i/>
                  <w:sz w:val="20"/>
                  <w:szCs w:val="20"/>
                </w:rPr>
                <w:delText>PF17164</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D06BB7" w14:textId="77777777" w:rsidR="00D52040" w:rsidRDefault="00AE6D37">
            <w:pPr>
              <w:pStyle w:val="normal0"/>
              <w:widowControl w:val="0"/>
              <w:ind w:right="-630"/>
              <w:rPr>
                <w:del w:id="547" w:author="Arne Elofsson" w:date="2020-08-03T08:06:00Z"/>
                <w:i/>
                <w:sz w:val="20"/>
                <w:szCs w:val="20"/>
              </w:rPr>
            </w:pPr>
            <w:del w:id="548" w:author="Arne Elofsson" w:date="2020-08-03T08:06:00Z">
              <w:r>
                <w:rPr>
                  <w:i/>
                  <w:sz w:val="20"/>
                  <w:szCs w:val="20"/>
                </w:rPr>
                <w:delText>A0A1Z4C3E9</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C12DF0" w14:textId="77777777" w:rsidR="00D52040" w:rsidRDefault="00AE6D37">
            <w:pPr>
              <w:pStyle w:val="normal0"/>
              <w:widowControl w:val="0"/>
              <w:ind w:right="-630"/>
              <w:rPr>
                <w:del w:id="549" w:author="Arne Elofsson" w:date="2020-08-03T08:06:00Z"/>
                <w:i/>
                <w:sz w:val="20"/>
                <w:szCs w:val="20"/>
              </w:rPr>
            </w:pPr>
            <w:del w:id="550" w:author="Arne Elofsson" w:date="2020-08-03T08:06:00Z">
              <w:r>
                <w:rPr>
                  <w:i/>
                  <w:sz w:val="20"/>
                  <w:szCs w:val="20"/>
                </w:rPr>
                <w:delText>0.58</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0C1D96" w14:textId="77777777" w:rsidR="00D52040" w:rsidRDefault="00AE6D37">
            <w:pPr>
              <w:pStyle w:val="normal0"/>
              <w:widowControl w:val="0"/>
              <w:ind w:right="-630"/>
              <w:rPr>
                <w:del w:id="551" w:author="Arne Elofsson" w:date="2020-08-03T08:06:00Z"/>
                <w:i/>
                <w:sz w:val="20"/>
                <w:szCs w:val="20"/>
              </w:rPr>
            </w:pPr>
            <w:del w:id="552" w:author="Arne Elofsson" w:date="2020-08-03T08:06:00Z">
              <w:r>
                <w:rPr>
                  <w:i/>
                  <w:sz w:val="20"/>
                  <w:szCs w:val="20"/>
                </w:rPr>
                <w:delText>6d69_A</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D7F5B0" w14:textId="77777777" w:rsidR="00D52040" w:rsidRDefault="00AE6D37">
            <w:pPr>
              <w:pStyle w:val="normal0"/>
              <w:widowControl w:val="0"/>
              <w:ind w:right="-630"/>
              <w:rPr>
                <w:del w:id="553" w:author="Arne Elofsson" w:date="2020-08-03T08:06:00Z"/>
                <w:i/>
                <w:sz w:val="20"/>
                <w:szCs w:val="20"/>
              </w:rPr>
            </w:pPr>
            <w:del w:id="554" w:author="Arne Elofsson" w:date="2020-08-03T08:06:00Z">
              <w:r>
                <w:rPr>
                  <w:i/>
                  <w:sz w:val="20"/>
                  <w:szCs w:val="20"/>
                </w:rPr>
                <w:delText>0.46</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F90D84" w14:textId="77777777" w:rsidR="00D52040" w:rsidRDefault="00AE6D37">
            <w:pPr>
              <w:pStyle w:val="normal0"/>
              <w:widowControl w:val="0"/>
              <w:ind w:right="-630"/>
              <w:rPr>
                <w:del w:id="555" w:author="Arne Elofsson" w:date="2020-08-03T08:06:00Z"/>
                <w:i/>
                <w:sz w:val="20"/>
                <w:szCs w:val="20"/>
              </w:rPr>
            </w:pPr>
            <w:del w:id="556" w:author="Arne Elofsson" w:date="2020-08-03T08:06:00Z">
              <w:r>
                <w:rPr>
                  <w:i/>
                  <w:sz w:val="20"/>
                  <w:szCs w:val="20"/>
                </w:rPr>
                <w:delText>19.5%</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888413" w14:textId="77777777" w:rsidR="00D52040" w:rsidRDefault="00AE6D37">
            <w:pPr>
              <w:pStyle w:val="normal0"/>
              <w:widowControl w:val="0"/>
              <w:ind w:right="-630"/>
              <w:rPr>
                <w:del w:id="557" w:author="Arne Elofsson" w:date="2020-08-03T08:06:00Z"/>
                <w:i/>
                <w:sz w:val="20"/>
                <w:szCs w:val="20"/>
              </w:rPr>
            </w:pPr>
            <w:del w:id="558" w:author="Arne Elofsson" w:date="2020-08-03T08:06:00Z">
              <w:r>
                <w:rPr>
                  <w:i/>
                  <w:sz w:val="20"/>
                  <w:szCs w:val="20"/>
                </w:rPr>
                <w:delText>0.53</w:delText>
              </w:r>
            </w:del>
          </w:p>
        </w:tc>
      </w:tr>
      <w:tr w:rsidR="00D52040" w14:paraId="0D8C9812" w14:textId="77777777">
        <w:trPr>
          <w:trHeight w:val="560"/>
          <w:del w:id="559"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F45ED6" w14:textId="77777777" w:rsidR="00D52040" w:rsidRDefault="00AE6D37">
            <w:pPr>
              <w:pStyle w:val="normal0"/>
              <w:widowControl w:val="0"/>
              <w:ind w:right="-630"/>
              <w:rPr>
                <w:del w:id="560" w:author="Arne Elofsson" w:date="2020-08-03T08:06:00Z"/>
                <w:i/>
                <w:sz w:val="20"/>
                <w:szCs w:val="20"/>
              </w:rPr>
            </w:pPr>
            <w:del w:id="561" w:author="Arne Elofsson" w:date="2020-08-03T08:06:00Z">
              <w:r>
                <w:rPr>
                  <w:i/>
                  <w:sz w:val="20"/>
                  <w:szCs w:val="20"/>
                </w:rPr>
                <w:delText>Bacterial tandem</w:delText>
              </w:r>
            </w:del>
          </w:p>
          <w:p w14:paraId="59E6ECF1" w14:textId="77777777" w:rsidR="00D52040" w:rsidRDefault="00AE6D37">
            <w:pPr>
              <w:pStyle w:val="normal0"/>
              <w:widowControl w:val="0"/>
              <w:ind w:right="-630"/>
              <w:rPr>
                <w:del w:id="562" w:author="Arne Elofsson" w:date="2020-08-03T08:06:00Z"/>
                <w:i/>
                <w:sz w:val="20"/>
                <w:szCs w:val="20"/>
              </w:rPr>
            </w:pPr>
            <w:del w:id="563" w:author="Arne Elofsson" w:date="2020-08-03T08:06:00Z">
              <w:r>
                <w:rPr>
                  <w:i/>
                  <w:sz w:val="20"/>
                  <w:szCs w:val="20"/>
                </w:rPr>
                <w:delText xml:space="preserve"> repeat domain 1</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1CB20B" w14:textId="77777777" w:rsidR="00D52040" w:rsidRDefault="00AE6D37">
            <w:pPr>
              <w:pStyle w:val="normal0"/>
              <w:widowControl w:val="0"/>
              <w:ind w:right="-630"/>
              <w:rPr>
                <w:del w:id="564" w:author="Arne Elofsson" w:date="2020-08-03T08:06:00Z"/>
                <w:i/>
                <w:sz w:val="20"/>
                <w:szCs w:val="20"/>
              </w:rPr>
            </w:pPr>
            <w:del w:id="565" w:author="Arne Elofsson" w:date="2020-08-03T08:06:00Z">
              <w:r>
                <w:rPr>
                  <w:i/>
                  <w:sz w:val="20"/>
                  <w:szCs w:val="20"/>
                </w:rPr>
                <w:delText>PF17660</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E71753" w14:textId="77777777" w:rsidR="00D52040" w:rsidRDefault="00AE6D37">
            <w:pPr>
              <w:pStyle w:val="normal0"/>
              <w:widowControl w:val="0"/>
              <w:ind w:right="-630"/>
              <w:rPr>
                <w:del w:id="566" w:author="Arne Elofsson" w:date="2020-08-03T08:06:00Z"/>
                <w:i/>
                <w:sz w:val="20"/>
                <w:szCs w:val="20"/>
              </w:rPr>
            </w:pPr>
            <w:del w:id="567" w:author="Arne Elofsson" w:date="2020-08-03T08:06:00Z">
              <w:r>
                <w:rPr>
                  <w:i/>
                  <w:sz w:val="20"/>
                  <w:szCs w:val="20"/>
                </w:rPr>
                <w:delText>A0A252E8A5</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76C85B" w14:textId="77777777" w:rsidR="00D52040" w:rsidRDefault="00AE6D37">
            <w:pPr>
              <w:pStyle w:val="normal0"/>
              <w:widowControl w:val="0"/>
              <w:ind w:right="-630"/>
              <w:rPr>
                <w:del w:id="568" w:author="Arne Elofsson" w:date="2020-08-03T08:06:00Z"/>
                <w:i/>
                <w:sz w:val="20"/>
                <w:szCs w:val="20"/>
              </w:rPr>
            </w:pPr>
            <w:del w:id="569" w:author="Arne Elofsson" w:date="2020-08-03T08:06:00Z">
              <w:r>
                <w:rPr>
                  <w:i/>
                  <w:sz w:val="20"/>
                  <w:szCs w:val="20"/>
                </w:rPr>
                <w:delText>0.56</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F138E7" w14:textId="77777777" w:rsidR="00D52040" w:rsidRDefault="00AE6D37">
            <w:pPr>
              <w:pStyle w:val="normal0"/>
              <w:widowControl w:val="0"/>
              <w:ind w:right="-630"/>
              <w:rPr>
                <w:del w:id="570" w:author="Arne Elofsson" w:date="2020-08-03T08:06:00Z"/>
                <w:i/>
                <w:sz w:val="20"/>
                <w:szCs w:val="20"/>
              </w:rPr>
            </w:pPr>
            <w:del w:id="571" w:author="Arne Elofsson" w:date="2020-08-03T08:06:00Z">
              <w:r>
                <w:rPr>
                  <w:i/>
                  <w:sz w:val="20"/>
                  <w:szCs w:val="20"/>
                </w:rPr>
                <w:delText>5x3j_A</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20DAB2" w14:textId="77777777" w:rsidR="00D52040" w:rsidRDefault="00AE6D37">
            <w:pPr>
              <w:pStyle w:val="normal0"/>
              <w:widowControl w:val="0"/>
              <w:ind w:right="-630"/>
              <w:rPr>
                <w:del w:id="572" w:author="Arne Elofsson" w:date="2020-08-03T08:06:00Z"/>
                <w:i/>
                <w:sz w:val="20"/>
                <w:szCs w:val="20"/>
              </w:rPr>
            </w:pPr>
            <w:del w:id="573" w:author="Arne Elofsson" w:date="2020-08-03T08:06:00Z">
              <w:r>
                <w:rPr>
                  <w:i/>
                  <w:sz w:val="20"/>
                  <w:szCs w:val="20"/>
                </w:rPr>
                <w:delText>0.41</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72C444" w14:textId="77777777" w:rsidR="00D52040" w:rsidRDefault="00AE6D37">
            <w:pPr>
              <w:pStyle w:val="normal0"/>
              <w:widowControl w:val="0"/>
              <w:ind w:right="-630"/>
              <w:rPr>
                <w:del w:id="574" w:author="Arne Elofsson" w:date="2020-08-03T08:06:00Z"/>
                <w:i/>
                <w:sz w:val="20"/>
                <w:szCs w:val="20"/>
              </w:rPr>
            </w:pPr>
            <w:del w:id="575" w:author="Arne Elofsson" w:date="2020-08-03T08:06:00Z">
              <w:r>
                <w:rPr>
                  <w:i/>
                  <w:sz w:val="20"/>
                  <w:szCs w:val="20"/>
                </w:rPr>
                <w:delText>16.4%</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E04A3B" w14:textId="77777777" w:rsidR="00D52040" w:rsidRDefault="00AE6D37">
            <w:pPr>
              <w:pStyle w:val="normal0"/>
              <w:widowControl w:val="0"/>
              <w:ind w:right="-630"/>
              <w:rPr>
                <w:del w:id="576" w:author="Arne Elofsson" w:date="2020-08-03T08:06:00Z"/>
                <w:i/>
                <w:sz w:val="20"/>
                <w:szCs w:val="20"/>
              </w:rPr>
            </w:pPr>
            <w:del w:id="577" w:author="Arne Elofsson" w:date="2020-08-03T08:06:00Z">
              <w:r>
                <w:rPr>
                  <w:i/>
                  <w:sz w:val="20"/>
                  <w:szCs w:val="20"/>
                </w:rPr>
                <w:delText>0.19</w:delText>
              </w:r>
            </w:del>
          </w:p>
        </w:tc>
      </w:tr>
      <w:tr w:rsidR="00D52040" w14:paraId="5719E8DD" w14:textId="77777777">
        <w:trPr>
          <w:trHeight w:val="455"/>
          <w:del w:id="578"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B2ADD3" w14:textId="77777777" w:rsidR="00D52040" w:rsidRDefault="00AE6D37">
            <w:pPr>
              <w:pStyle w:val="normal0"/>
              <w:widowControl w:val="0"/>
              <w:ind w:right="-630"/>
              <w:rPr>
                <w:del w:id="579" w:author="Arne Elofsson" w:date="2020-08-03T08:06:00Z"/>
                <w:i/>
                <w:sz w:val="20"/>
                <w:szCs w:val="20"/>
              </w:rPr>
            </w:pPr>
            <w:del w:id="580" w:author="Arne Elofsson" w:date="2020-08-03T08:06:00Z">
              <w:r>
                <w:rPr>
                  <w:i/>
                  <w:sz w:val="20"/>
                  <w:szCs w:val="20"/>
                </w:rPr>
                <w:delText>SBBP</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C355D7" w14:textId="77777777" w:rsidR="00D52040" w:rsidRDefault="00AE6D37">
            <w:pPr>
              <w:pStyle w:val="normal0"/>
              <w:widowControl w:val="0"/>
              <w:ind w:right="-630"/>
              <w:rPr>
                <w:del w:id="581" w:author="Arne Elofsson" w:date="2020-08-03T08:06:00Z"/>
                <w:i/>
                <w:sz w:val="20"/>
                <w:szCs w:val="20"/>
              </w:rPr>
            </w:pPr>
            <w:del w:id="582" w:author="Arne Elofsson" w:date="2020-08-03T08:06:00Z">
              <w:r>
                <w:rPr>
                  <w:i/>
                  <w:sz w:val="20"/>
                  <w:szCs w:val="20"/>
                </w:rPr>
                <w:delText>PF06739</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C0D8F1" w14:textId="77777777" w:rsidR="00D52040" w:rsidRDefault="00AE6D37">
            <w:pPr>
              <w:pStyle w:val="normal0"/>
              <w:widowControl w:val="0"/>
              <w:ind w:right="-630"/>
              <w:rPr>
                <w:del w:id="583" w:author="Arne Elofsson" w:date="2020-08-03T08:06:00Z"/>
                <w:i/>
                <w:sz w:val="20"/>
                <w:szCs w:val="20"/>
              </w:rPr>
            </w:pPr>
            <w:del w:id="584" w:author="Arne Elofsson" w:date="2020-08-03T08:06:00Z">
              <w:r>
                <w:rPr>
                  <w:i/>
                  <w:sz w:val="20"/>
                  <w:szCs w:val="20"/>
                </w:rPr>
                <w:delText>U5QIU9</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4F8C77" w14:textId="77777777" w:rsidR="00D52040" w:rsidRDefault="00AE6D37">
            <w:pPr>
              <w:pStyle w:val="normal0"/>
              <w:widowControl w:val="0"/>
              <w:ind w:right="-630"/>
              <w:rPr>
                <w:del w:id="585" w:author="Arne Elofsson" w:date="2020-08-03T08:06:00Z"/>
                <w:i/>
                <w:sz w:val="20"/>
                <w:szCs w:val="20"/>
              </w:rPr>
            </w:pPr>
            <w:del w:id="586" w:author="Arne Elofsson" w:date="2020-08-03T08:06:00Z">
              <w:r>
                <w:rPr>
                  <w:i/>
                  <w:sz w:val="20"/>
                  <w:szCs w:val="20"/>
                </w:rPr>
                <w:delText>0.57</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CC6ED3" w14:textId="77777777" w:rsidR="00D52040" w:rsidRDefault="00AE6D37">
            <w:pPr>
              <w:pStyle w:val="normal0"/>
              <w:widowControl w:val="0"/>
              <w:ind w:right="-630"/>
              <w:rPr>
                <w:del w:id="587" w:author="Arne Elofsson" w:date="2020-08-03T08:06:00Z"/>
                <w:i/>
                <w:sz w:val="20"/>
                <w:szCs w:val="20"/>
              </w:rPr>
            </w:pPr>
            <w:del w:id="588" w:author="Arne Elofsson" w:date="2020-08-03T08:06:00Z">
              <w:r>
                <w:rPr>
                  <w:i/>
                  <w:sz w:val="20"/>
                  <w:szCs w:val="20"/>
                </w:rPr>
                <w:delText>6ske_A</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C453F8" w14:textId="77777777" w:rsidR="00D52040" w:rsidRDefault="00AE6D37">
            <w:pPr>
              <w:pStyle w:val="normal0"/>
              <w:widowControl w:val="0"/>
              <w:ind w:right="-630"/>
              <w:rPr>
                <w:del w:id="589" w:author="Arne Elofsson" w:date="2020-08-03T08:06:00Z"/>
                <w:i/>
                <w:sz w:val="20"/>
                <w:szCs w:val="20"/>
              </w:rPr>
            </w:pPr>
            <w:del w:id="590" w:author="Arne Elofsson" w:date="2020-08-03T08:06:00Z">
              <w:r>
                <w:rPr>
                  <w:i/>
                  <w:sz w:val="20"/>
                  <w:szCs w:val="20"/>
                </w:rPr>
                <w:delText>0.40</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D62E3A" w14:textId="77777777" w:rsidR="00D52040" w:rsidRDefault="00AE6D37">
            <w:pPr>
              <w:pStyle w:val="normal0"/>
              <w:widowControl w:val="0"/>
              <w:ind w:right="-630"/>
              <w:rPr>
                <w:del w:id="591" w:author="Arne Elofsson" w:date="2020-08-03T08:06:00Z"/>
                <w:i/>
                <w:sz w:val="20"/>
                <w:szCs w:val="20"/>
              </w:rPr>
            </w:pPr>
            <w:del w:id="592" w:author="Arne Elofsson" w:date="2020-08-03T08:06:00Z">
              <w:r>
                <w:rPr>
                  <w:i/>
                  <w:sz w:val="20"/>
                  <w:szCs w:val="20"/>
                </w:rPr>
                <w:delText>20.6%</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B85ECE" w14:textId="77777777" w:rsidR="00D52040" w:rsidRDefault="00AE6D37">
            <w:pPr>
              <w:pStyle w:val="normal0"/>
              <w:widowControl w:val="0"/>
              <w:ind w:right="-630"/>
              <w:rPr>
                <w:del w:id="593" w:author="Arne Elofsson" w:date="2020-08-03T08:06:00Z"/>
                <w:i/>
                <w:sz w:val="20"/>
                <w:szCs w:val="20"/>
              </w:rPr>
            </w:pPr>
            <w:del w:id="594" w:author="Arne Elofsson" w:date="2020-08-03T08:06:00Z">
              <w:r>
                <w:rPr>
                  <w:i/>
                  <w:sz w:val="20"/>
                  <w:szCs w:val="20"/>
                </w:rPr>
                <w:delText>0.49</w:delText>
              </w:r>
            </w:del>
          </w:p>
        </w:tc>
      </w:tr>
      <w:tr w:rsidR="00D52040" w14:paraId="36EA67CE" w14:textId="77777777">
        <w:trPr>
          <w:trHeight w:val="525"/>
          <w:del w:id="595"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0752EF" w14:textId="77777777" w:rsidR="00D52040" w:rsidRDefault="00AE6D37">
            <w:pPr>
              <w:pStyle w:val="normal0"/>
              <w:widowControl w:val="0"/>
              <w:ind w:right="-630"/>
              <w:rPr>
                <w:del w:id="596" w:author="Arne Elofsson" w:date="2020-08-03T08:06:00Z"/>
                <w:i/>
                <w:sz w:val="20"/>
                <w:szCs w:val="20"/>
              </w:rPr>
            </w:pPr>
            <w:del w:id="597" w:author="Arne Elofsson" w:date="2020-08-03T08:06:00Z">
              <w:r>
                <w:rPr>
                  <w:i/>
                  <w:sz w:val="20"/>
                  <w:szCs w:val="20"/>
                </w:rPr>
                <w:delText>DUF2963</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055CD5" w14:textId="77777777" w:rsidR="00D52040" w:rsidRDefault="00AE6D37">
            <w:pPr>
              <w:pStyle w:val="normal0"/>
              <w:widowControl w:val="0"/>
              <w:ind w:right="-630"/>
              <w:rPr>
                <w:del w:id="598" w:author="Arne Elofsson" w:date="2020-08-03T08:06:00Z"/>
                <w:i/>
                <w:sz w:val="20"/>
                <w:szCs w:val="20"/>
              </w:rPr>
            </w:pPr>
            <w:del w:id="599" w:author="Arne Elofsson" w:date="2020-08-03T08:06:00Z">
              <w:r>
                <w:rPr>
                  <w:i/>
                  <w:sz w:val="20"/>
                  <w:szCs w:val="20"/>
                </w:rPr>
                <w:delText>PF11178</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C7588F" w14:textId="77777777" w:rsidR="00D52040" w:rsidRDefault="00AE6D37">
            <w:pPr>
              <w:pStyle w:val="normal0"/>
              <w:widowControl w:val="0"/>
              <w:ind w:right="-630"/>
              <w:rPr>
                <w:del w:id="600" w:author="Arne Elofsson" w:date="2020-08-03T08:06:00Z"/>
                <w:i/>
                <w:sz w:val="20"/>
                <w:szCs w:val="20"/>
              </w:rPr>
            </w:pPr>
            <w:del w:id="601" w:author="Arne Elofsson" w:date="2020-08-03T08:06:00Z">
              <w:r>
                <w:rPr>
                  <w:i/>
                  <w:sz w:val="20"/>
                  <w:szCs w:val="20"/>
                </w:rPr>
                <w:delText>Q6YQH3</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9D1F1F" w14:textId="77777777" w:rsidR="00D52040" w:rsidRDefault="00AE6D37">
            <w:pPr>
              <w:pStyle w:val="normal0"/>
              <w:widowControl w:val="0"/>
              <w:ind w:right="-630"/>
              <w:rPr>
                <w:del w:id="602" w:author="Arne Elofsson" w:date="2020-08-03T08:06:00Z"/>
                <w:i/>
                <w:sz w:val="20"/>
                <w:szCs w:val="20"/>
              </w:rPr>
            </w:pPr>
            <w:del w:id="603" w:author="Arne Elofsson" w:date="2020-08-03T08:06:00Z">
              <w:r>
                <w:rPr>
                  <w:i/>
                  <w:sz w:val="20"/>
                  <w:szCs w:val="20"/>
                </w:rPr>
                <w:delText>0.62</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BFB271" w14:textId="77777777" w:rsidR="00D52040" w:rsidRDefault="00AE6D37">
            <w:pPr>
              <w:pStyle w:val="normal0"/>
              <w:widowControl w:val="0"/>
              <w:ind w:right="-630"/>
              <w:rPr>
                <w:del w:id="604" w:author="Arne Elofsson" w:date="2020-08-03T08:06:00Z"/>
                <w:i/>
                <w:sz w:val="20"/>
                <w:szCs w:val="20"/>
              </w:rPr>
            </w:pPr>
            <w:del w:id="605" w:author="Arne Elofsson" w:date="2020-08-03T08:06:00Z">
              <w:r>
                <w:rPr>
                  <w:i/>
                  <w:sz w:val="20"/>
                  <w:szCs w:val="20"/>
                </w:rPr>
                <w:delText>5e9u_A</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2D6C26" w14:textId="77777777" w:rsidR="00D52040" w:rsidRDefault="00AE6D37">
            <w:pPr>
              <w:pStyle w:val="normal0"/>
              <w:widowControl w:val="0"/>
              <w:ind w:right="-630"/>
              <w:rPr>
                <w:del w:id="606" w:author="Arne Elofsson" w:date="2020-08-03T08:06:00Z"/>
                <w:i/>
                <w:sz w:val="20"/>
                <w:szCs w:val="20"/>
              </w:rPr>
            </w:pPr>
            <w:del w:id="607" w:author="Arne Elofsson" w:date="2020-08-03T08:06:00Z">
              <w:r>
                <w:rPr>
                  <w:i/>
                  <w:sz w:val="20"/>
                  <w:szCs w:val="20"/>
                </w:rPr>
                <w:delText>0.38</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9AB223" w14:textId="77777777" w:rsidR="00D52040" w:rsidRDefault="00AE6D37">
            <w:pPr>
              <w:pStyle w:val="normal0"/>
              <w:widowControl w:val="0"/>
              <w:ind w:right="-630"/>
              <w:rPr>
                <w:del w:id="608" w:author="Arne Elofsson" w:date="2020-08-03T08:06:00Z"/>
                <w:i/>
                <w:sz w:val="20"/>
                <w:szCs w:val="20"/>
              </w:rPr>
            </w:pPr>
            <w:del w:id="609" w:author="Arne Elofsson" w:date="2020-08-03T08:06:00Z">
              <w:r>
                <w:rPr>
                  <w:i/>
                  <w:sz w:val="20"/>
                  <w:szCs w:val="20"/>
                </w:rPr>
                <w:delText>16.7%</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B0DBBB" w14:textId="77777777" w:rsidR="00D52040" w:rsidRDefault="00AE6D37">
            <w:pPr>
              <w:pStyle w:val="normal0"/>
              <w:widowControl w:val="0"/>
              <w:ind w:right="-630"/>
              <w:rPr>
                <w:del w:id="610" w:author="Arne Elofsson" w:date="2020-08-03T08:06:00Z"/>
                <w:i/>
                <w:sz w:val="20"/>
                <w:szCs w:val="20"/>
              </w:rPr>
            </w:pPr>
            <w:del w:id="611" w:author="Arne Elofsson" w:date="2020-08-03T08:06:00Z">
              <w:r>
                <w:rPr>
                  <w:i/>
                  <w:sz w:val="20"/>
                  <w:szCs w:val="20"/>
                </w:rPr>
                <w:delText>N/A</w:delText>
              </w:r>
            </w:del>
          </w:p>
        </w:tc>
      </w:tr>
      <w:tr w:rsidR="00D52040" w14:paraId="658BCD6A" w14:textId="77777777">
        <w:trPr>
          <w:trHeight w:val="455"/>
          <w:del w:id="612"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9D1FA1" w14:textId="77777777" w:rsidR="00D52040" w:rsidRDefault="00AE6D37">
            <w:pPr>
              <w:pStyle w:val="normal0"/>
              <w:widowControl w:val="0"/>
              <w:ind w:right="-630"/>
              <w:rPr>
                <w:del w:id="613" w:author="Arne Elofsson" w:date="2020-08-03T08:06:00Z"/>
                <w:i/>
                <w:sz w:val="20"/>
                <w:szCs w:val="20"/>
              </w:rPr>
            </w:pPr>
            <w:del w:id="614" w:author="Arne Elofsson" w:date="2020-08-03T08:06:00Z">
              <w:r>
                <w:rPr>
                  <w:i/>
                  <w:sz w:val="20"/>
                  <w:szCs w:val="20"/>
                </w:rPr>
                <w:delText>SPW</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D33C80" w14:textId="77777777" w:rsidR="00D52040" w:rsidRDefault="00AE6D37">
            <w:pPr>
              <w:pStyle w:val="normal0"/>
              <w:widowControl w:val="0"/>
              <w:ind w:right="-630"/>
              <w:rPr>
                <w:del w:id="615" w:author="Arne Elofsson" w:date="2020-08-03T08:06:00Z"/>
                <w:i/>
                <w:sz w:val="20"/>
                <w:szCs w:val="20"/>
              </w:rPr>
            </w:pPr>
            <w:del w:id="616" w:author="Arne Elofsson" w:date="2020-08-03T08:06:00Z">
              <w:r>
                <w:rPr>
                  <w:i/>
                  <w:sz w:val="20"/>
                  <w:szCs w:val="20"/>
                </w:rPr>
                <w:delText>PF03779</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C4F29B" w14:textId="77777777" w:rsidR="00D52040" w:rsidRDefault="00AE6D37">
            <w:pPr>
              <w:pStyle w:val="normal0"/>
              <w:widowControl w:val="0"/>
              <w:ind w:right="-630"/>
              <w:rPr>
                <w:del w:id="617" w:author="Arne Elofsson" w:date="2020-08-03T08:06:00Z"/>
                <w:i/>
                <w:sz w:val="20"/>
                <w:szCs w:val="20"/>
              </w:rPr>
            </w:pPr>
            <w:del w:id="618" w:author="Arne Elofsson" w:date="2020-08-03T08:06:00Z">
              <w:r>
                <w:rPr>
                  <w:i/>
                  <w:sz w:val="20"/>
                  <w:szCs w:val="20"/>
                </w:rPr>
                <w:delText>A0A2A3HD64</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9C2B1B" w14:textId="77777777" w:rsidR="00D52040" w:rsidRDefault="00AE6D37">
            <w:pPr>
              <w:pStyle w:val="normal0"/>
              <w:widowControl w:val="0"/>
              <w:ind w:right="-630"/>
              <w:rPr>
                <w:del w:id="619" w:author="Arne Elofsson" w:date="2020-08-03T08:06:00Z"/>
                <w:i/>
                <w:sz w:val="20"/>
                <w:szCs w:val="20"/>
              </w:rPr>
            </w:pPr>
            <w:del w:id="620" w:author="Arne Elofsson" w:date="2020-08-03T08:06:00Z">
              <w:r>
                <w:rPr>
                  <w:i/>
                  <w:sz w:val="20"/>
                  <w:szCs w:val="20"/>
                </w:rPr>
                <w:delText>0.65</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2E7BF5" w14:textId="77777777" w:rsidR="00D52040" w:rsidRDefault="00AE6D37">
            <w:pPr>
              <w:pStyle w:val="normal0"/>
              <w:widowControl w:val="0"/>
              <w:ind w:right="-630"/>
              <w:rPr>
                <w:del w:id="621" w:author="Arne Elofsson" w:date="2020-08-03T08:06:00Z"/>
                <w:i/>
                <w:sz w:val="20"/>
                <w:szCs w:val="20"/>
              </w:rPr>
            </w:pPr>
            <w:del w:id="622" w:author="Arne Elofsson" w:date="2020-08-03T08:06:00Z">
              <w:r>
                <w:rPr>
                  <w:i/>
                  <w:sz w:val="20"/>
                  <w:szCs w:val="20"/>
                </w:rPr>
                <w:delText>None</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5634FB" w14:textId="77777777" w:rsidR="00D52040" w:rsidRDefault="00AE6D37">
            <w:pPr>
              <w:pStyle w:val="normal0"/>
              <w:widowControl w:val="0"/>
              <w:ind w:right="-630"/>
              <w:rPr>
                <w:del w:id="623" w:author="Arne Elofsson" w:date="2020-08-03T08:06:00Z"/>
                <w:b/>
                <w:i/>
                <w:sz w:val="20"/>
                <w:szCs w:val="20"/>
              </w:rPr>
            </w:pPr>
            <w:del w:id="624" w:author="Arne Elofsson" w:date="2020-08-03T08:06:00Z">
              <w:r>
                <w:rPr>
                  <w:b/>
                  <w:i/>
                  <w:sz w:val="20"/>
                  <w:szCs w:val="20"/>
                </w:rPr>
                <w:delText>-</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B45E4" w14:textId="77777777" w:rsidR="00D52040" w:rsidRDefault="00AE6D37">
            <w:pPr>
              <w:pStyle w:val="normal0"/>
              <w:widowControl w:val="0"/>
              <w:ind w:right="-630"/>
              <w:rPr>
                <w:del w:id="625" w:author="Arne Elofsson" w:date="2020-08-03T08:06:00Z"/>
                <w:i/>
                <w:sz w:val="20"/>
                <w:szCs w:val="20"/>
              </w:rPr>
            </w:pPr>
            <w:del w:id="626" w:author="Arne Elofsson" w:date="2020-08-03T08:06:00Z">
              <w:r>
                <w:rPr>
                  <w:i/>
                  <w:sz w:val="20"/>
                  <w:szCs w:val="20"/>
                </w:rPr>
                <w:delText>-</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F52B52" w14:textId="77777777" w:rsidR="00D52040" w:rsidRDefault="00AE6D37">
            <w:pPr>
              <w:pStyle w:val="normal0"/>
              <w:widowControl w:val="0"/>
              <w:ind w:right="-630"/>
              <w:rPr>
                <w:del w:id="627" w:author="Arne Elofsson" w:date="2020-08-03T08:06:00Z"/>
                <w:i/>
                <w:sz w:val="20"/>
                <w:szCs w:val="20"/>
              </w:rPr>
            </w:pPr>
            <w:del w:id="628" w:author="Arne Elofsson" w:date="2020-08-03T08:06:00Z">
              <w:r>
                <w:rPr>
                  <w:i/>
                  <w:sz w:val="20"/>
                  <w:szCs w:val="20"/>
                </w:rPr>
                <w:delText>-</w:delText>
              </w:r>
            </w:del>
          </w:p>
        </w:tc>
      </w:tr>
      <w:tr w:rsidR="00D52040" w14:paraId="0E23B355" w14:textId="77777777">
        <w:trPr>
          <w:trHeight w:val="455"/>
          <w:del w:id="629" w:author="Arne Elofsson" w:date="2020-08-03T08:06:00Z"/>
        </w:trPr>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54599D" w14:textId="77777777" w:rsidR="00D52040" w:rsidRDefault="00AE6D37">
            <w:pPr>
              <w:pStyle w:val="normal0"/>
              <w:widowControl w:val="0"/>
              <w:ind w:right="-630"/>
              <w:rPr>
                <w:del w:id="630" w:author="Arne Elofsson" w:date="2020-08-03T08:06:00Z"/>
                <w:i/>
                <w:sz w:val="20"/>
                <w:szCs w:val="20"/>
              </w:rPr>
            </w:pPr>
            <w:del w:id="631" w:author="Arne Elofsson" w:date="2020-08-03T08:06:00Z">
              <w:r>
                <w:rPr>
                  <w:i/>
                  <w:sz w:val="20"/>
                  <w:szCs w:val="20"/>
                </w:rPr>
                <w:delText>Curlin</w:delText>
              </w:r>
            </w:del>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FEAA6A" w14:textId="77777777" w:rsidR="00D52040" w:rsidRDefault="00AE6D37">
            <w:pPr>
              <w:pStyle w:val="normal0"/>
              <w:widowControl w:val="0"/>
              <w:ind w:right="-630"/>
              <w:rPr>
                <w:del w:id="632" w:author="Arne Elofsson" w:date="2020-08-03T08:06:00Z"/>
                <w:i/>
                <w:sz w:val="20"/>
                <w:szCs w:val="20"/>
              </w:rPr>
            </w:pPr>
            <w:del w:id="633" w:author="Arne Elofsson" w:date="2020-08-03T08:06:00Z">
              <w:r>
                <w:rPr>
                  <w:i/>
                  <w:sz w:val="20"/>
                  <w:szCs w:val="20"/>
                </w:rPr>
                <w:delText>PF07012</w:delText>
              </w:r>
            </w:del>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DC57D5" w14:textId="77777777" w:rsidR="00D52040" w:rsidRDefault="00AE6D37">
            <w:pPr>
              <w:pStyle w:val="normal0"/>
              <w:widowControl w:val="0"/>
              <w:ind w:right="-630"/>
              <w:rPr>
                <w:del w:id="634" w:author="Arne Elofsson" w:date="2020-08-03T08:06:00Z"/>
                <w:i/>
                <w:sz w:val="20"/>
                <w:szCs w:val="20"/>
              </w:rPr>
            </w:pPr>
            <w:del w:id="635" w:author="Arne Elofsson" w:date="2020-08-03T08:06:00Z">
              <w:r>
                <w:rPr>
                  <w:i/>
                  <w:sz w:val="20"/>
                  <w:szCs w:val="20"/>
                </w:rPr>
                <w:delText>Q8EIH3</w:delText>
              </w:r>
            </w:del>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22707A" w14:textId="77777777" w:rsidR="00D52040" w:rsidRDefault="00AE6D37">
            <w:pPr>
              <w:pStyle w:val="normal0"/>
              <w:widowControl w:val="0"/>
              <w:ind w:right="-630"/>
              <w:rPr>
                <w:del w:id="636" w:author="Arne Elofsson" w:date="2020-08-03T08:06:00Z"/>
                <w:i/>
                <w:sz w:val="20"/>
                <w:szCs w:val="20"/>
              </w:rPr>
            </w:pPr>
            <w:del w:id="637" w:author="Arne Elofsson" w:date="2020-08-03T08:06:00Z">
              <w:r>
                <w:rPr>
                  <w:i/>
                  <w:sz w:val="20"/>
                  <w:szCs w:val="20"/>
                </w:rPr>
                <w:delText>0.67</w:delText>
              </w:r>
            </w:del>
          </w:p>
        </w:tc>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41D9F3" w14:textId="77777777" w:rsidR="00D52040" w:rsidRDefault="00AE6D37">
            <w:pPr>
              <w:pStyle w:val="normal0"/>
              <w:widowControl w:val="0"/>
              <w:ind w:right="-630"/>
              <w:rPr>
                <w:del w:id="638" w:author="Arne Elofsson" w:date="2020-08-03T08:06:00Z"/>
                <w:i/>
                <w:sz w:val="20"/>
                <w:szCs w:val="20"/>
              </w:rPr>
            </w:pPr>
            <w:del w:id="639" w:author="Arne Elofsson" w:date="2020-08-03T08:06:00Z">
              <w:r>
                <w:rPr>
                  <w:i/>
                  <w:sz w:val="20"/>
                  <w:szCs w:val="20"/>
                </w:rPr>
                <w:delText>None</w:delText>
              </w:r>
            </w:del>
          </w:p>
        </w:tc>
        <w:tc>
          <w:tcPr>
            <w:tcW w:w="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53331F" w14:textId="77777777" w:rsidR="00D52040" w:rsidRDefault="00AE6D37">
            <w:pPr>
              <w:pStyle w:val="normal0"/>
              <w:widowControl w:val="0"/>
              <w:ind w:right="-630"/>
              <w:rPr>
                <w:del w:id="640" w:author="Arne Elofsson" w:date="2020-08-03T08:06:00Z"/>
                <w:b/>
                <w:i/>
                <w:sz w:val="20"/>
                <w:szCs w:val="20"/>
              </w:rPr>
            </w:pPr>
            <w:del w:id="641" w:author="Arne Elofsson" w:date="2020-08-03T08:06:00Z">
              <w:r>
                <w:rPr>
                  <w:b/>
                  <w:i/>
                  <w:sz w:val="20"/>
                  <w:szCs w:val="20"/>
                </w:rPr>
                <w:delText>-</w:delText>
              </w:r>
            </w:del>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DCD8D9" w14:textId="77777777" w:rsidR="00D52040" w:rsidRDefault="00AE6D37">
            <w:pPr>
              <w:pStyle w:val="normal0"/>
              <w:widowControl w:val="0"/>
              <w:ind w:right="-630"/>
              <w:rPr>
                <w:del w:id="642" w:author="Arne Elofsson" w:date="2020-08-03T08:06:00Z"/>
                <w:i/>
                <w:sz w:val="20"/>
                <w:szCs w:val="20"/>
              </w:rPr>
            </w:pPr>
            <w:del w:id="643" w:author="Arne Elofsson" w:date="2020-08-03T08:06:00Z">
              <w:r>
                <w:rPr>
                  <w:i/>
                  <w:sz w:val="20"/>
                  <w:szCs w:val="20"/>
                </w:rPr>
                <w:delText>-</w:delText>
              </w:r>
            </w:del>
          </w:p>
        </w:tc>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77B33A" w14:textId="77777777" w:rsidR="00D52040" w:rsidRDefault="00AE6D37">
            <w:pPr>
              <w:pStyle w:val="normal0"/>
              <w:widowControl w:val="0"/>
              <w:ind w:right="-630"/>
              <w:rPr>
                <w:del w:id="644" w:author="Arne Elofsson" w:date="2020-08-03T08:06:00Z"/>
                <w:i/>
                <w:sz w:val="20"/>
                <w:szCs w:val="20"/>
              </w:rPr>
            </w:pPr>
            <w:del w:id="645" w:author="Arne Elofsson" w:date="2020-08-03T08:06:00Z">
              <w:r>
                <w:rPr>
                  <w:i/>
                  <w:sz w:val="20"/>
                  <w:szCs w:val="20"/>
                </w:rPr>
                <w:delText>-</w:delText>
              </w:r>
            </w:del>
          </w:p>
        </w:tc>
      </w:tr>
    </w:tbl>
    <w:p w14:paraId="0AA36FA4" w14:textId="77777777" w:rsidR="00D52040" w:rsidRDefault="00D52040">
      <w:pPr>
        <w:pStyle w:val="normal0"/>
        <w:spacing w:before="200" w:line="480" w:lineRule="auto"/>
        <w:jc w:val="both"/>
        <w:rPr>
          <w:ins w:id="646" w:author="Arne Elofsson" w:date="2020-08-03T08:06:00Z"/>
        </w:rPr>
      </w:pPr>
    </w:p>
    <w:tbl>
      <w:tblPr>
        <w:tblStyle w:val="a0"/>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725"/>
        <w:gridCol w:w="1440"/>
        <w:gridCol w:w="1665"/>
        <w:gridCol w:w="1185"/>
        <w:gridCol w:w="1755"/>
      </w:tblGrid>
      <w:tr w:rsidR="00D52040" w14:paraId="385F79CB" w14:textId="77777777">
        <w:trPr>
          <w:ins w:id="647" w:author="Arne Elofsson" w:date="2020-08-03T08:06:00Z"/>
        </w:trPr>
        <w:tc>
          <w:tcPr>
            <w:tcW w:w="1200" w:type="dxa"/>
            <w:shd w:val="clear" w:color="auto" w:fill="auto"/>
            <w:tcMar>
              <w:top w:w="100" w:type="dxa"/>
              <w:left w:w="100" w:type="dxa"/>
              <w:bottom w:w="100" w:type="dxa"/>
              <w:right w:w="100" w:type="dxa"/>
            </w:tcMar>
          </w:tcPr>
          <w:p w14:paraId="3AFE9D0D" w14:textId="77777777" w:rsidR="00D52040" w:rsidRDefault="00AE6D37">
            <w:pPr>
              <w:pStyle w:val="normal0"/>
              <w:widowControl w:val="0"/>
              <w:pBdr>
                <w:top w:val="nil"/>
                <w:left w:val="nil"/>
                <w:bottom w:val="nil"/>
                <w:right w:val="nil"/>
                <w:between w:val="nil"/>
              </w:pBdr>
              <w:spacing w:before="200" w:line="480" w:lineRule="auto"/>
              <w:jc w:val="both"/>
              <w:rPr>
                <w:ins w:id="648" w:author="Arne Elofsson" w:date="2020-08-03T08:06:00Z"/>
                <w:sz w:val="20"/>
                <w:szCs w:val="20"/>
              </w:rPr>
            </w:pPr>
            <w:ins w:id="649" w:author="Arne Elofsson" w:date="2020-08-03T08:06:00Z">
              <w:r>
                <w:rPr>
                  <w:sz w:val="20"/>
                  <w:szCs w:val="20"/>
                </w:rPr>
                <w:t>PFAM Family</w:t>
              </w:r>
            </w:ins>
          </w:p>
        </w:tc>
        <w:tc>
          <w:tcPr>
            <w:tcW w:w="1725" w:type="dxa"/>
            <w:shd w:val="clear" w:color="auto" w:fill="auto"/>
            <w:tcMar>
              <w:top w:w="100" w:type="dxa"/>
              <w:left w:w="100" w:type="dxa"/>
              <w:bottom w:w="100" w:type="dxa"/>
              <w:right w:w="100" w:type="dxa"/>
            </w:tcMar>
          </w:tcPr>
          <w:p w14:paraId="54DBD795" w14:textId="77777777" w:rsidR="00D52040" w:rsidRDefault="00AE6D37">
            <w:pPr>
              <w:pStyle w:val="normal0"/>
              <w:widowControl w:val="0"/>
              <w:pBdr>
                <w:top w:val="nil"/>
                <w:left w:val="nil"/>
                <w:bottom w:val="nil"/>
                <w:right w:val="nil"/>
                <w:between w:val="nil"/>
              </w:pBdr>
              <w:spacing w:before="200" w:line="480" w:lineRule="auto"/>
              <w:jc w:val="both"/>
              <w:rPr>
                <w:ins w:id="650" w:author="Arne Elofsson" w:date="2020-08-03T08:06:00Z"/>
                <w:sz w:val="20"/>
                <w:szCs w:val="20"/>
              </w:rPr>
            </w:pPr>
            <w:ins w:id="651" w:author="Arne Elofsson" w:date="2020-08-03T08:06:00Z">
              <w:r>
                <w:rPr>
                  <w:sz w:val="20"/>
                  <w:szCs w:val="20"/>
                </w:rPr>
                <w:t>Rappresentative sequence (Uniprot ID)</w:t>
              </w:r>
            </w:ins>
          </w:p>
        </w:tc>
        <w:tc>
          <w:tcPr>
            <w:tcW w:w="1440" w:type="dxa"/>
            <w:shd w:val="clear" w:color="auto" w:fill="auto"/>
            <w:tcMar>
              <w:top w:w="100" w:type="dxa"/>
              <w:left w:w="100" w:type="dxa"/>
              <w:bottom w:w="100" w:type="dxa"/>
              <w:right w:w="100" w:type="dxa"/>
            </w:tcMar>
          </w:tcPr>
          <w:p w14:paraId="10EA637F" w14:textId="77777777" w:rsidR="00D52040" w:rsidRDefault="00AE6D37">
            <w:pPr>
              <w:pStyle w:val="normal0"/>
              <w:widowControl w:val="0"/>
              <w:pBdr>
                <w:top w:val="nil"/>
                <w:left w:val="nil"/>
                <w:bottom w:val="nil"/>
                <w:right w:val="nil"/>
                <w:between w:val="nil"/>
              </w:pBdr>
              <w:spacing w:before="200" w:line="480" w:lineRule="auto"/>
              <w:jc w:val="both"/>
              <w:rPr>
                <w:ins w:id="652" w:author="Arne Elofsson" w:date="2020-08-03T08:06:00Z"/>
                <w:sz w:val="20"/>
                <w:szCs w:val="20"/>
              </w:rPr>
            </w:pPr>
            <w:ins w:id="653" w:author="Arne Elofsson" w:date="2020-08-03T08:06:00Z">
              <w:r>
                <w:rPr>
                  <w:sz w:val="20"/>
                  <w:szCs w:val="20"/>
                </w:rPr>
                <w:t>Pcons score</w:t>
              </w:r>
            </w:ins>
          </w:p>
        </w:tc>
        <w:tc>
          <w:tcPr>
            <w:tcW w:w="1665" w:type="dxa"/>
            <w:shd w:val="clear" w:color="auto" w:fill="auto"/>
            <w:tcMar>
              <w:top w:w="100" w:type="dxa"/>
              <w:left w:w="100" w:type="dxa"/>
              <w:bottom w:w="100" w:type="dxa"/>
              <w:right w:w="100" w:type="dxa"/>
            </w:tcMar>
          </w:tcPr>
          <w:p w14:paraId="0AF7B5FD" w14:textId="77777777" w:rsidR="00D52040" w:rsidRDefault="00AE6D37">
            <w:pPr>
              <w:pStyle w:val="normal0"/>
              <w:widowControl w:val="0"/>
              <w:pBdr>
                <w:top w:val="nil"/>
                <w:left w:val="nil"/>
                <w:bottom w:val="nil"/>
                <w:right w:val="nil"/>
                <w:between w:val="nil"/>
              </w:pBdr>
              <w:spacing w:before="200" w:line="480" w:lineRule="auto"/>
              <w:jc w:val="both"/>
              <w:rPr>
                <w:ins w:id="654" w:author="Arne Elofsson" w:date="2020-08-03T08:06:00Z"/>
                <w:sz w:val="20"/>
                <w:szCs w:val="20"/>
              </w:rPr>
            </w:pPr>
            <w:ins w:id="655" w:author="Arne Elofsson" w:date="2020-08-03T08:06:00Z">
              <w:r>
                <w:rPr>
                  <w:sz w:val="20"/>
                  <w:szCs w:val="20"/>
                </w:rPr>
                <w:t>Template with seq. coverage &gt; 70% (PDB ID)</w:t>
              </w:r>
            </w:ins>
          </w:p>
        </w:tc>
        <w:tc>
          <w:tcPr>
            <w:tcW w:w="1185" w:type="dxa"/>
            <w:shd w:val="clear" w:color="auto" w:fill="auto"/>
            <w:tcMar>
              <w:top w:w="100" w:type="dxa"/>
              <w:left w:w="100" w:type="dxa"/>
              <w:bottom w:w="100" w:type="dxa"/>
              <w:right w:w="100" w:type="dxa"/>
            </w:tcMar>
          </w:tcPr>
          <w:p w14:paraId="5C0D5CE3" w14:textId="77777777" w:rsidR="00D52040" w:rsidRDefault="00AE6D37">
            <w:pPr>
              <w:pStyle w:val="normal0"/>
              <w:widowControl w:val="0"/>
              <w:pBdr>
                <w:top w:val="nil"/>
                <w:left w:val="nil"/>
                <w:bottom w:val="nil"/>
                <w:right w:val="nil"/>
                <w:between w:val="nil"/>
              </w:pBdr>
              <w:spacing w:before="200" w:line="480" w:lineRule="auto"/>
              <w:jc w:val="both"/>
              <w:rPr>
                <w:ins w:id="656" w:author="Arne Elofsson" w:date="2020-08-03T08:06:00Z"/>
                <w:sz w:val="20"/>
                <w:szCs w:val="20"/>
              </w:rPr>
            </w:pPr>
            <w:ins w:id="657" w:author="Arne Elofsson" w:date="2020-08-03T08:06:00Z">
              <w:r>
                <w:rPr>
                  <w:sz w:val="20"/>
                  <w:szCs w:val="20"/>
                </w:rPr>
                <w:t>HHsearch probability</w:t>
              </w:r>
            </w:ins>
          </w:p>
        </w:tc>
        <w:tc>
          <w:tcPr>
            <w:tcW w:w="1755" w:type="dxa"/>
            <w:shd w:val="clear" w:color="auto" w:fill="auto"/>
            <w:tcMar>
              <w:top w:w="100" w:type="dxa"/>
              <w:left w:w="100" w:type="dxa"/>
              <w:bottom w:w="100" w:type="dxa"/>
              <w:right w:w="100" w:type="dxa"/>
            </w:tcMar>
          </w:tcPr>
          <w:p w14:paraId="07B1503A" w14:textId="77777777" w:rsidR="00D52040" w:rsidRDefault="00AE6D37">
            <w:pPr>
              <w:pStyle w:val="normal0"/>
              <w:widowControl w:val="0"/>
              <w:pBdr>
                <w:top w:val="nil"/>
                <w:left w:val="nil"/>
                <w:bottom w:val="nil"/>
                <w:right w:val="nil"/>
                <w:between w:val="nil"/>
              </w:pBdr>
              <w:spacing w:before="200" w:line="480" w:lineRule="auto"/>
              <w:jc w:val="both"/>
              <w:rPr>
                <w:ins w:id="658" w:author="Arne Elofsson" w:date="2020-08-03T08:06:00Z"/>
                <w:sz w:val="20"/>
                <w:szCs w:val="20"/>
              </w:rPr>
            </w:pPr>
            <w:ins w:id="659" w:author="Arne Elofsson" w:date="2020-08-03T08:06:00Z">
              <w:r>
                <w:rPr>
                  <w:sz w:val="20"/>
                  <w:szCs w:val="20"/>
                </w:rPr>
                <w:t>TM score contact model/homology model</w:t>
              </w:r>
            </w:ins>
          </w:p>
        </w:tc>
      </w:tr>
      <w:tr w:rsidR="00D52040" w14:paraId="27053982" w14:textId="77777777">
        <w:trPr>
          <w:ins w:id="660" w:author="Arne Elofsson" w:date="2020-08-03T08:06:00Z"/>
        </w:trPr>
        <w:tc>
          <w:tcPr>
            <w:tcW w:w="1200" w:type="dxa"/>
            <w:shd w:val="clear" w:color="auto" w:fill="auto"/>
            <w:tcMar>
              <w:top w:w="100" w:type="dxa"/>
              <w:left w:w="100" w:type="dxa"/>
              <w:bottom w:w="100" w:type="dxa"/>
              <w:right w:w="100" w:type="dxa"/>
            </w:tcMar>
          </w:tcPr>
          <w:p w14:paraId="41D0277B" w14:textId="77777777" w:rsidR="00D52040" w:rsidRDefault="00AE6D37">
            <w:pPr>
              <w:pStyle w:val="normal0"/>
              <w:widowControl w:val="0"/>
              <w:pBdr>
                <w:top w:val="nil"/>
                <w:left w:val="nil"/>
                <w:bottom w:val="nil"/>
                <w:right w:val="nil"/>
                <w:between w:val="nil"/>
              </w:pBdr>
              <w:spacing w:before="200" w:line="480" w:lineRule="auto"/>
              <w:jc w:val="both"/>
              <w:rPr>
                <w:ins w:id="661" w:author="Arne Elofsson" w:date="2020-08-03T08:06:00Z"/>
                <w:b/>
                <w:sz w:val="20"/>
                <w:szCs w:val="20"/>
              </w:rPr>
            </w:pPr>
            <w:ins w:id="662" w:author="Arne Elofsson" w:date="2020-08-03T08:06:00Z">
              <w:r>
                <w:rPr>
                  <w:b/>
                  <w:sz w:val="20"/>
                  <w:szCs w:val="20"/>
                </w:rPr>
                <w:t>MORN 2 (PF07661)</w:t>
              </w:r>
            </w:ins>
          </w:p>
        </w:tc>
        <w:tc>
          <w:tcPr>
            <w:tcW w:w="1725" w:type="dxa"/>
            <w:shd w:val="clear" w:color="auto" w:fill="auto"/>
            <w:tcMar>
              <w:top w:w="100" w:type="dxa"/>
              <w:left w:w="100" w:type="dxa"/>
              <w:bottom w:w="100" w:type="dxa"/>
              <w:right w:w="100" w:type="dxa"/>
            </w:tcMar>
          </w:tcPr>
          <w:p w14:paraId="69875F24" w14:textId="77777777" w:rsidR="00D52040" w:rsidRDefault="00AE6D37">
            <w:pPr>
              <w:pStyle w:val="normal0"/>
              <w:widowControl w:val="0"/>
              <w:pBdr>
                <w:top w:val="nil"/>
                <w:left w:val="nil"/>
                <w:bottom w:val="nil"/>
                <w:right w:val="nil"/>
                <w:between w:val="nil"/>
              </w:pBdr>
              <w:spacing w:before="200" w:line="480" w:lineRule="auto"/>
              <w:jc w:val="both"/>
              <w:rPr>
                <w:ins w:id="663" w:author="Arne Elofsson" w:date="2020-08-03T08:06:00Z"/>
                <w:b/>
                <w:sz w:val="20"/>
                <w:szCs w:val="20"/>
              </w:rPr>
            </w:pPr>
            <w:ins w:id="664" w:author="Arne Elofsson" w:date="2020-08-03T08:06:00Z">
              <w:r>
                <w:rPr>
                  <w:b/>
                  <w:sz w:val="20"/>
                  <w:szCs w:val="20"/>
                </w:rPr>
                <w:t>Q8RH85</w:t>
              </w:r>
            </w:ins>
          </w:p>
        </w:tc>
        <w:tc>
          <w:tcPr>
            <w:tcW w:w="1440" w:type="dxa"/>
            <w:shd w:val="clear" w:color="auto" w:fill="auto"/>
            <w:tcMar>
              <w:top w:w="100" w:type="dxa"/>
              <w:left w:w="100" w:type="dxa"/>
              <w:bottom w:w="100" w:type="dxa"/>
              <w:right w:w="100" w:type="dxa"/>
            </w:tcMar>
          </w:tcPr>
          <w:p w14:paraId="0959D088" w14:textId="77777777" w:rsidR="00D52040" w:rsidRDefault="00AE6D37">
            <w:pPr>
              <w:pStyle w:val="normal0"/>
              <w:widowControl w:val="0"/>
              <w:pBdr>
                <w:top w:val="nil"/>
                <w:left w:val="nil"/>
                <w:bottom w:val="nil"/>
                <w:right w:val="nil"/>
                <w:between w:val="nil"/>
              </w:pBdr>
              <w:spacing w:before="200" w:line="480" w:lineRule="auto"/>
              <w:jc w:val="both"/>
              <w:rPr>
                <w:ins w:id="665" w:author="Arne Elofsson" w:date="2020-08-03T08:06:00Z"/>
                <w:b/>
                <w:sz w:val="20"/>
                <w:szCs w:val="20"/>
              </w:rPr>
            </w:pPr>
            <w:ins w:id="666" w:author="Arne Elofsson" w:date="2020-08-03T08:06:00Z">
              <w:r>
                <w:rPr>
                  <w:b/>
                  <w:sz w:val="20"/>
                  <w:szCs w:val="20"/>
                </w:rPr>
                <w:t>0.711</w:t>
              </w:r>
            </w:ins>
          </w:p>
        </w:tc>
        <w:tc>
          <w:tcPr>
            <w:tcW w:w="1665" w:type="dxa"/>
            <w:shd w:val="clear" w:color="auto" w:fill="auto"/>
            <w:tcMar>
              <w:top w:w="100" w:type="dxa"/>
              <w:left w:w="100" w:type="dxa"/>
              <w:bottom w:w="100" w:type="dxa"/>
              <w:right w:w="100" w:type="dxa"/>
            </w:tcMar>
          </w:tcPr>
          <w:p w14:paraId="55A1ACD3" w14:textId="77777777" w:rsidR="00D52040" w:rsidRDefault="00AE6D37">
            <w:pPr>
              <w:pStyle w:val="normal0"/>
              <w:widowControl w:val="0"/>
              <w:pBdr>
                <w:top w:val="nil"/>
                <w:left w:val="nil"/>
                <w:bottom w:val="nil"/>
                <w:right w:val="nil"/>
                <w:between w:val="nil"/>
              </w:pBdr>
              <w:spacing w:before="200" w:line="480" w:lineRule="auto"/>
              <w:jc w:val="both"/>
              <w:rPr>
                <w:ins w:id="667" w:author="Arne Elofsson" w:date="2020-08-03T08:06:00Z"/>
                <w:b/>
                <w:sz w:val="20"/>
                <w:szCs w:val="20"/>
              </w:rPr>
            </w:pPr>
            <w:ins w:id="668" w:author="Arne Elofsson" w:date="2020-08-03T08:06:00Z">
              <w:r>
                <w:rPr>
                  <w:b/>
                  <w:sz w:val="20"/>
                  <w:szCs w:val="20"/>
                </w:rPr>
                <w:t>1MUF_A</w:t>
              </w:r>
            </w:ins>
          </w:p>
        </w:tc>
        <w:tc>
          <w:tcPr>
            <w:tcW w:w="1185" w:type="dxa"/>
            <w:shd w:val="clear" w:color="auto" w:fill="auto"/>
            <w:tcMar>
              <w:top w:w="100" w:type="dxa"/>
              <w:left w:w="100" w:type="dxa"/>
              <w:bottom w:w="100" w:type="dxa"/>
              <w:right w:w="100" w:type="dxa"/>
            </w:tcMar>
          </w:tcPr>
          <w:p w14:paraId="366FF611" w14:textId="77777777" w:rsidR="00D52040" w:rsidRDefault="00AE6D37">
            <w:pPr>
              <w:pStyle w:val="normal0"/>
              <w:widowControl w:val="0"/>
              <w:pBdr>
                <w:top w:val="nil"/>
                <w:left w:val="nil"/>
                <w:bottom w:val="nil"/>
                <w:right w:val="nil"/>
                <w:between w:val="nil"/>
              </w:pBdr>
              <w:spacing w:before="200" w:line="480" w:lineRule="auto"/>
              <w:jc w:val="both"/>
              <w:rPr>
                <w:ins w:id="669" w:author="Arne Elofsson" w:date="2020-08-03T08:06:00Z"/>
                <w:b/>
                <w:sz w:val="20"/>
                <w:szCs w:val="20"/>
              </w:rPr>
            </w:pPr>
            <w:ins w:id="670" w:author="Arne Elofsson" w:date="2020-08-03T08:06:00Z">
              <w:r>
                <w:rPr>
                  <w:b/>
                  <w:sz w:val="20"/>
                  <w:szCs w:val="20"/>
                </w:rPr>
                <w:t>99.37</w:t>
              </w:r>
            </w:ins>
          </w:p>
        </w:tc>
        <w:tc>
          <w:tcPr>
            <w:tcW w:w="1755" w:type="dxa"/>
            <w:shd w:val="clear" w:color="auto" w:fill="auto"/>
            <w:tcMar>
              <w:top w:w="100" w:type="dxa"/>
              <w:left w:w="100" w:type="dxa"/>
              <w:bottom w:w="100" w:type="dxa"/>
              <w:right w:w="100" w:type="dxa"/>
            </w:tcMar>
          </w:tcPr>
          <w:p w14:paraId="003FB4BC" w14:textId="77777777" w:rsidR="00D52040" w:rsidRDefault="00AE6D37">
            <w:pPr>
              <w:pStyle w:val="normal0"/>
              <w:widowControl w:val="0"/>
              <w:pBdr>
                <w:top w:val="nil"/>
                <w:left w:val="nil"/>
                <w:bottom w:val="nil"/>
                <w:right w:val="nil"/>
                <w:between w:val="nil"/>
              </w:pBdr>
              <w:spacing w:before="200" w:line="480" w:lineRule="auto"/>
              <w:jc w:val="both"/>
              <w:rPr>
                <w:ins w:id="671" w:author="Arne Elofsson" w:date="2020-08-03T08:06:00Z"/>
                <w:b/>
                <w:sz w:val="20"/>
                <w:szCs w:val="20"/>
              </w:rPr>
            </w:pPr>
            <w:ins w:id="672" w:author="Arne Elofsson" w:date="2020-08-03T08:06:00Z">
              <w:r>
                <w:rPr>
                  <w:b/>
                  <w:sz w:val="20"/>
                  <w:szCs w:val="20"/>
                </w:rPr>
                <w:t>0.5003</w:t>
              </w:r>
            </w:ins>
          </w:p>
        </w:tc>
      </w:tr>
      <w:tr w:rsidR="00D52040" w14:paraId="67977A38" w14:textId="77777777">
        <w:trPr>
          <w:ins w:id="673" w:author="Arne Elofsson" w:date="2020-08-03T08:06:00Z"/>
        </w:trPr>
        <w:tc>
          <w:tcPr>
            <w:tcW w:w="1200" w:type="dxa"/>
            <w:shd w:val="clear" w:color="auto" w:fill="auto"/>
            <w:tcMar>
              <w:top w:w="100" w:type="dxa"/>
              <w:left w:w="100" w:type="dxa"/>
              <w:bottom w:w="100" w:type="dxa"/>
              <w:right w:w="100" w:type="dxa"/>
            </w:tcMar>
          </w:tcPr>
          <w:p w14:paraId="0E7C0653" w14:textId="77777777" w:rsidR="00D52040" w:rsidRDefault="00AE6D37">
            <w:pPr>
              <w:pStyle w:val="normal0"/>
              <w:widowControl w:val="0"/>
              <w:pBdr>
                <w:top w:val="nil"/>
                <w:left w:val="nil"/>
                <w:bottom w:val="nil"/>
                <w:right w:val="nil"/>
                <w:between w:val="nil"/>
              </w:pBdr>
              <w:spacing w:before="200" w:line="480" w:lineRule="auto"/>
              <w:jc w:val="both"/>
              <w:rPr>
                <w:ins w:id="674" w:author="Arne Elofsson" w:date="2020-08-03T08:06:00Z"/>
                <w:sz w:val="20"/>
                <w:szCs w:val="20"/>
              </w:rPr>
            </w:pPr>
            <w:ins w:id="675" w:author="Arne Elofsson" w:date="2020-08-03T08:06:00Z">
              <w:r>
                <w:rPr>
                  <w:sz w:val="20"/>
                  <w:szCs w:val="20"/>
                </w:rPr>
                <w:lastRenderedPageBreak/>
                <w:t>SPW</w:t>
              </w:r>
            </w:ins>
          </w:p>
        </w:tc>
        <w:tc>
          <w:tcPr>
            <w:tcW w:w="1725" w:type="dxa"/>
            <w:shd w:val="clear" w:color="auto" w:fill="auto"/>
            <w:tcMar>
              <w:top w:w="100" w:type="dxa"/>
              <w:left w:w="100" w:type="dxa"/>
              <w:bottom w:w="100" w:type="dxa"/>
              <w:right w:w="100" w:type="dxa"/>
            </w:tcMar>
          </w:tcPr>
          <w:p w14:paraId="470B54B3" w14:textId="77777777" w:rsidR="00D52040" w:rsidRDefault="00AE6D37">
            <w:pPr>
              <w:pStyle w:val="normal0"/>
              <w:widowControl w:val="0"/>
              <w:pBdr>
                <w:top w:val="nil"/>
                <w:left w:val="nil"/>
                <w:bottom w:val="nil"/>
                <w:right w:val="nil"/>
                <w:between w:val="nil"/>
              </w:pBdr>
              <w:spacing w:before="200" w:line="480" w:lineRule="auto"/>
              <w:jc w:val="both"/>
              <w:rPr>
                <w:ins w:id="676" w:author="Arne Elofsson" w:date="2020-08-03T08:06:00Z"/>
                <w:sz w:val="20"/>
                <w:szCs w:val="20"/>
              </w:rPr>
            </w:pPr>
            <w:ins w:id="677" w:author="Arne Elofsson" w:date="2020-08-03T08:06:00Z">
              <w:r>
                <w:rPr>
                  <w:sz w:val="20"/>
                  <w:szCs w:val="20"/>
                </w:rPr>
                <w:t>A0A2A3HD64</w:t>
              </w:r>
            </w:ins>
          </w:p>
        </w:tc>
        <w:tc>
          <w:tcPr>
            <w:tcW w:w="1440" w:type="dxa"/>
            <w:shd w:val="clear" w:color="auto" w:fill="auto"/>
            <w:tcMar>
              <w:top w:w="100" w:type="dxa"/>
              <w:left w:w="100" w:type="dxa"/>
              <w:bottom w:w="100" w:type="dxa"/>
              <w:right w:w="100" w:type="dxa"/>
            </w:tcMar>
          </w:tcPr>
          <w:p w14:paraId="18BD39DC" w14:textId="77777777" w:rsidR="00D52040" w:rsidRDefault="00AE6D37">
            <w:pPr>
              <w:pStyle w:val="normal0"/>
              <w:widowControl w:val="0"/>
              <w:pBdr>
                <w:top w:val="nil"/>
                <w:left w:val="nil"/>
                <w:bottom w:val="nil"/>
                <w:right w:val="nil"/>
                <w:between w:val="nil"/>
              </w:pBdr>
              <w:spacing w:before="200" w:line="480" w:lineRule="auto"/>
              <w:jc w:val="both"/>
              <w:rPr>
                <w:ins w:id="678" w:author="Arne Elofsson" w:date="2020-08-03T08:06:00Z"/>
                <w:sz w:val="20"/>
                <w:szCs w:val="20"/>
              </w:rPr>
            </w:pPr>
            <w:ins w:id="679" w:author="Arne Elofsson" w:date="2020-08-03T08:06:00Z">
              <w:r>
                <w:rPr>
                  <w:sz w:val="20"/>
                  <w:szCs w:val="20"/>
                </w:rPr>
                <w:t>0.674</w:t>
              </w:r>
            </w:ins>
          </w:p>
        </w:tc>
        <w:tc>
          <w:tcPr>
            <w:tcW w:w="1665" w:type="dxa"/>
            <w:shd w:val="clear" w:color="auto" w:fill="auto"/>
            <w:tcMar>
              <w:top w:w="100" w:type="dxa"/>
              <w:left w:w="100" w:type="dxa"/>
              <w:bottom w:w="100" w:type="dxa"/>
              <w:right w:w="100" w:type="dxa"/>
            </w:tcMar>
          </w:tcPr>
          <w:p w14:paraId="2E6176CD" w14:textId="77777777" w:rsidR="00D52040" w:rsidRDefault="00AE6D37">
            <w:pPr>
              <w:pStyle w:val="normal0"/>
              <w:widowControl w:val="0"/>
              <w:pBdr>
                <w:top w:val="nil"/>
                <w:left w:val="nil"/>
                <w:bottom w:val="nil"/>
                <w:right w:val="nil"/>
                <w:between w:val="nil"/>
              </w:pBdr>
              <w:spacing w:before="200" w:line="480" w:lineRule="auto"/>
              <w:jc w:val="both"/>
              <w:rPr>
                <w:ins w:id="680" w:author="Arne Elofsson" w:date="2020-08-03T08:06:00Z"/>
                <w:sz w:val="20"/>
                <w:szCs w:val="20"/>
              </w:rPr>
            </w:pPr>
            <w:ins w:id="681" w:author="Arne Elofsson" w:date="2020-08-03T08:06:00Z">
              <w:r>
                <w:rPr>
                  <w:sz w:val="20"/>
                  <w:szCs w:val="20"/>
                </w:rPr>
                <w:t>5EQC_A</w:t>
              </w:r>
            </w:ins>
          </w:p>
        </w:tc>
        <w:tc>
          <w:tcPr>
            <w:tcW w:w="1185" w:type="dxa"/>
            <w:shd w:val="clear" w:color="auto" w:fill="auto"/>
            <w:tcMar>
              <w:top w:w="100" w:type="dxa"/>
              <w:left w:w="100" w:type="dxa"/>
              <w:bottom w:w="100" w:type="dxa"/>
              <w:right w:w="100" w:type="dxa"/>
            </w:tcMar>
          </w:tcPr>
          <w:p w14:paraId="6C17740E" w14:textId="77777777" w:rsidR="00D52040" w:rsidRDefault="00AE6D37">
            <w:pPr>
              <w:pStyle w:val="normal0"/>
              <w:widowControl w:val="0"/>
              <w:pBdr>
                <w:top w:val="nil"/>
                <w:left w:val="nil"/>
                <w:bottom w:val="nil"/>
                <w:right w:val="nil"/>
                <w:between w:val="nil"/>
              </w:pBdr>
              <w:spacing w:before="200" w:line="480" w:lineRule="auto"/>
              <w:jc w:val="both"/>
              <w:rPr>
                <w:ins w:id="682" w:author="Arne Elofsson" w:date="2020-08-03T08:06:00Z"/>
                <w:sz w:val="20"/>
                <w:szCs w:val="20"/>
              </w:rPr>
            </w:pPr>
            <w:ins w:id="683" w:author="Arne Elofsson" w:date="2020-08-03T08:06:00Z">
              <w:r>
                <w:rPr>
                  <w:sz w:val="20"/>
                  <w:szCs w:val="20"/>
                </w:rPr>
                <w:t>29.35</w:t>
              </w:r>
            </w:ins>
          </w:p>
        </w:tc>
        <w:tc>
          <w:tcPr>
            <w:tcW w:w="1755" w:type="dxa"/>
            <w:shd w:val="clear" w:color="auto" w:fill="auto"/>
            <w:tcMar>
              <w:top w:w="100" w:type="dxa"/>
              <w:left w:w="100" w:type="dxa"/>
              <w:bottom w:w="100" w:type="dxa"/>
              <w:right w:w="100" w:type="dxa"/>
            </w:tcMar>
          </w:tcPr>
          <w:p w14:paraId="5ACC3844" w14:textId="77777777" w:rsidR="00D52040" w:rsidRDefault="00AE6D37">
            <w:pPr>
              <w:pStyle w:val="normal0"/>
              <w:widowControl w:val="0"/>
              <w:pBdr>
                <w:top w:val="nil"/>
                <w:left w:val="nil"/>
                <w:bottom w:val="nil"/>
                <w:right w:val="nil"/>
                <w:between w:val="nil"/>
              </w:pBdr>
              <w:spacing w:before="200" w:line="480" w:lineRule="auto"/>
              <w:jc w:val="both"/>
              <w:rPr>
                <w:ins w:id="684" w:author="Arne Elofsson" w:date="2020-08-03T08:06:00Z"/>
                <w:sz w:val="20"/>
                <w:szCs w:val="20"/>
              </w:rPr>
            </w:pPr>
            <w:ins w:id="685" w:author="Arne Elofsson" w:date="2020-08-03T08:06:00Z">
              <w:r>
                <w:rPr>
                  <w:sz w:val="20"/>
                  <w:szCs w:val="20"/>
                </w:rPr>
                <w:t>/</w:t>
              </w:r>
            </w:ins>
          </w:p>
        </w:tc>
      </w:tr>
      <w:tr w:rsidR="00D52040" w14:paraId="2EE40567" w14:textId="77777777">
        <w:trPr>
          <w:ins w:id="686" w:author="Arne Elofsson" w:date="2020-08-03T08:06:00Z"/>
        </w:trPr>
        <w:tc>
          <w:tcPr>
            <w:tcW w:w="1200" w:type="dxa"/>
            <w:shd w:val="clear" w:color="auto" w:fill="auto"/>
            <w:tcMar>
              <w:top w:w="100" w:type="dxa"/>
              <w:left w:w="100" w:type="dxa"/>
              <w:bottom w:w="100" w:type="dxa"/>
              <w:right w:w="100" w:type="dxa"/>
            </w:tcMar>
          </w:tcPr>
          <w:p w14:paraId="3938974D" w14:textId="77777777" w:rsidR="00D52040" w:rsidRDefault="00AE6D37">
            <w:pPr>
              <w:pStyle w:val="normal0"/>
              <w:widowControl w:val="0"/>
              <w:pBdr>
                <w:top w:val="nil"/>
                <w:left w:val="nil"/>
                <w:bottom w:val="nil"/>
                <w:right w:val="nil"/>
                <w:between w:val="nil"/>
              </w:pBdr>
              <w:spacing w:before="200" w:line="480" w:lineRule="auto"/>
              <w:jc w:val="both"/>
              <w:rPr>
                <w:ins w:id="687" w:author="Arne Elofsson" w:date="2020-08-03T08:06:00Z"/>
                <w:sz w:val="20"/>
                <w:szCs w:val="20"/>
              </w:rPr>
            </w:pPr>
            <w:ins w:id="688" w:author="Arne Elofsson" w:date="2020-08-03T08:06:00Z">
              <w:r>
                <w:rPr>
                  <w:sz w:val="20"/>
                  <w:szCs w:val="20"/>
                </w:rPr>
                <w:t>Curlin rpt</w:t>
              </w:r>
            </w:ins>
          </w:p>
        </w:tc>
        <w:tc>
          <w:tcPr>
            <w:tcW w:w="1725" w:type="dxa"/>
            <w:shd w:val="clear" w:color="auto" w:fill="auto"/>
            <w:tcMar>
              <w:top w:w="100" w:type="dxa"/>
              <w:left w:w="100" w:type="dxa"/>
              <w:bottom w:w="100" w:type="dxa"/>
              <w:right w:w="100" w:type="dxa"/>
            </w:tcMar>
          </w:tcPr>
          <w:p w14:paraId="4B114076" w14:textId="77777777" w:rsidR="00D52040" w:rsidRDefault="00AE6D37">
            <w:pPr>
              <w:pStyle w:val="normal0"/>
              <w:widowControl w:val="0"/>
              <w:pBdr>
                <w:top w:val="nil"/>
                <w:left w:val="nil"/>
                <w:bottom w:val="nil"/>
                <w:right w:val="nil"/>
                <w:between w:val="nil"/>
              </w:pBdr>
              <w:spacing w:before="200" w:line="480" w:lineRule="auto"/>
              <w:jc w:val="both"/>
              <w:rPr>
                <w:ins w:id="689" w:author="Arne Elofsson" w:date="2020-08-03T08:06:00Z"/>
                <w:sz w:val="20"/>
                <w:szCs w:val="20"/>
              </w:rPr>
            </w:pPr>
            <w:ins w:id="690" w:author="Arne Elofsson" w:date="2020-08-03T08:06:00Z">
              <w:r>
                <w:rPr>
                  <w:sz w:val="20"/>
                  <w:szCs w:val="20"/>
                </w:rPr>
                <w:t>Q8EIH3</w:t>
              </w:r>
            </w:ins>
          </w:p>
        </w:tc>
        <w:tc>
          <w:tcPr>
            <w:tcW w:w="1440" w:type="dxa"/>
            <w:shd w:val="clear" w:color="auto" w:fill="auto"/>
            <w:tcMar>
              <w:top w:w="100" w:type="dxa"/>
              <w:left w:w="100" w:type="dxa"/>
              <w:bottom w:w="100" w:type="dxa"/>
              <w:right w:w="100" w:type="dxa"/>
            </w:tcMar>
          </w:tcPr>
          <w:p w14:paraId="6FE2C063" w14:textId="77777777" w:rsidR="00D52040" w:rsidRDefault="00AE6D37">
            <w:pPr>
              <w:pStyle w:val="normal0"/>
              <w:widowControl w:val="0"/>
              <w:pBdr>
                <w:top w:val="nil"/>
                <w:left w:val="nil"/>
                <w:bottom w:val="nil"/>
                <w:right w:val="nil"/>
                <w:between w:val="nil"/>
              </w:pBdr>
              <w:spacing w:before="200" w:line="480" w:lineRule="auto"/>
              <w:jc w:val="both"/>
              <w:rPr>
                <w:ins w:id="691" w:author="Arne Elofsson" w:date="2020-08-03T08:06:00Z"/>
                <w:sz w:val="20"/>
                <w:szCs w:val="20"/>
              </w:rPr>
            </w:pPr>
            <w:ins w:id="692" w:author="Arne Elofsson" w:date="2020-08-03T08:06:00Z">
              <w:r>
                <w:rPr>
                  <w:sz w:val="20"/>
                  <w:szCs w:val="20"/>
                </w:rPr>
                <w:t>0.576</w:t>
              </w:r>
            </w:ins>
          </w:p>
        </w:tc>
        <w:tc>
          <w:tcPr>
            <w:tcW w:w="1665" w:type="dxa"/>
            <w:shd w:val="clear" w:color="auto" w:fill="auto"/>
            <w:tcMar>
              <w:top w:w="100" w:type="dxa"/>
              <w:left w:w="100" w:type="dxa"/>
              <w:bottom w:w="100" w:type="dxa"/>
              <w:right w:w="100" w:type="dxa"/>
            </w:tcMar>
          </w:tcPr>
          <w:p w14:paraId="68FB87C7" w14:textId="77777777" w:rsidR="00D52040" w:rsidRDefault="00AE6D37">
            <w:pPr>
              <w:pStyle w:val="normal0"/>
              <w:widowControl w:val="0"/>
              <w:spacing w:before="200" w:line="480" w:lineRule="auto"/>
              <w:jc w:val="both"/>
              <w:rPr>
                <w:ins w:id="693" w:author="Arne Elofsson" w:date="2020-08-03T08:06:00Z"/>
                <w:sz w:val="20"/>
                <w:szCs w:val="20"/>
              </w:rPr>
            </w:pPr>
            <w:ins w:id="694" w:author="Arne Elofsson" w:date="2020-08-03T08:06:00Z">
              <w:r>
                <w:rPr>
                  <w:sz w:val="20"/>
                  <w:szCs w:val="20"/>
                </w:rPr>
                <w:t>2N59_A</w:t>
              </w:r>
            </w:ins>
          </w:p>
        </w:tc>
        <w:tc>
          <w:tcPr>
            <w:tcW w:w="1185" w:type="dxa"/>
            <w:shd w:val="clear" w:color="auto" w:fill="auto"/>
            <w:tcMar>
              <w:top w:w="100" w:type="dxa"/>
              <w:left w:w="100" w:type="dxa"/>
              <w:bottom w:w="100" w:type="dxa"/>
              <w:right w:w="100" w:type="dxa"/>
            </w:tcMar>
          </w:tcPr>
          <w:p w14:paraId="1494DA34" w14:textId="77777777" w:rsidR="00D52040" w:rsidRDefault="00AE6D37">
            <w:pPr>
              <w:pStyle w:val="normal0"/>
              <w:widowControl w:val="0"/>
              <w:pBdr>
                <w:top w:val="nil"/>
                <w:left w:val="nil"/>
                <w:bottom w:val="nil"/>
                <w:right w:val="nil"/>
                <w:between w:val="nil"/>
              </w:pBdr>
              <w:spacing w:before="200" w:line="480" w:lineRule="auto"/>
              <w:jc w:val="both"/>
              <w:rPr>
                <w:ins w:id="695" w:author="Arne Elofsson" w:date="2020-08-03T08:06:00Z"/>
                <w:sz w:val="20"/>
                <w:szCs w:val="20"/>
              </w:rPr>
            </w:pPr>
            <w:ins w:id="696" w:author="Arne Elofsson" w:date="2020-08-03T08:06:00Z">
              <w:r>
                <w:rPr>
                  <w:sz w:val="20"/>
                  <w:szCs w:val="20"/>
                </w:rPr>
                <w:t>1.97</w:t>
              </w:r>
            </w:ins>
          </w:p>
        </w:tc>
        <w:tc>
          <w:tcPr>
            <w:tcW w:w="1755" w:type="dxa"/>
            <w:shd w:val="clear" w:color="auto" w:fill="auto"/>
            <w:tcMar>
              <w:top w:w="100" w:type="dxa"/>
              <w:left w:w="100" w:type="dxa"/>
              <w:bottom w:w="100" w:type="dxa"/>
              <w:right w:w="100" w:type="dxa"/>
            </w:tcMar>
          </w:tcPr>
          <w:p w14:paraId="2D83A880" w14:textId="77777777" w:rsidR="00D52040" w:rsidRDefault="00AE6D37">
            <w:pPr>
              <w:pStyle w:val="normal0"/>
              <w:widowControl w:val="0"/>
              <w:pBdr>
                <w:top w:val="nil"/>
                <w:left w:val="nil"/>
                <w:bottom w:val="nil"/>
                <w:right w:val="nil"/>
                <w:between w:val="nil"/>
              </w:pBdr>
              <w:spacing w:before="200" w:line="480" w:lineRule="auto"/>
              <w:jc w:val="both"/>
              <w:rPr>
                <w:ins w:id="697" w:author="Arne Elofsson" w:date="2020-08-03T08:06:00Z"/>
                <w:sz w:val="20"/>
                <w:szCs w:val="20"/>
              </w:rPr>
            </w:pPr>
            <w:ins w:id="698" w:author="Arne Elofsson" w:date="2020-08-03T08:06:00Z">
              <w:r>
                <w:rPr>
                  <w:sz w:val="20"/>
                  <w:szCs w:val="20"/>
                </w:rPr>
                <w:t>/</w:t>
              </w:r>
            </w:ins>
          </w:p>
        </w:tc>
      </w:tr>
      <w:tr w:rsidR="00D52040" w14:paraId="73ECA78F" w14:textId="77777777">
        <w:trPr>
          <w:ins w:id="699" w:author="Arne Elofsson" w:date="2020-08-03T08:06:00Z"/>
        </w:trPr>
        <w:tc>
          <w:tcPr>
            <w:tcW w:w="1200" w:type="dxa"/>
            <w:shd w:val="clear" w:color="auto" w:fill="auto"/>
            <w:tcMar>
              <w:top w:w="100" w:type="dxa"/>
              <w:left w:w="100" w:type="dxa"/>
              <w:bottom w:w="100" w:type="dxa"/>
              <w:right w:w="100" w:type="dxa"/>
            </w:tcMar>
          </w:tcPr>
          <w:p w14:paraId="7CAFFE28" w14:textId="77777777" w:rsidR="00D52040" w:rsidRDefault="00AE6D37">
            <w:pPr>
              <w:pStyle w:val="normal0"/>
              <w:widowControl w:val="0"/>
              <w:pBdr>
                <w:top w:val="nil"/>
                <w:left w:val="nil"/>
                <w:bottom w:val="nil"/>
                <w:right w:val="nil"/>
                <w:between w:val="nil"/>
              </w:pBdr>
              <w:spacing w:before="200" w:line="480" w:lineRule="auto"/>
              <w:jc w:val="both"/>
              <w:rPr>
                <w:ins w:id="700" w:author="Arne Elofsson" w:date="2020-08-03T08:06:00Z"/>
                <w:b/>
                <w:sz w:val="20"/>
                <w:szCs w:val="20"/>
              </w:rPr>
            </w:pPr>
            <w:ins w:id="701" w:author="Arne Elofsson" w:date="2020-08-03T08:06:00Z">
              <w:r>
                <w:rPr>
                  <w:b/>
                  <w:sz w:val="20"/>
                  <w:szCs w:val="20"/>
                </w:rPr>
                <w:t>RTTN N</w:t>
              </w:r>
            </w:ins>
          </w:p>
          <w:p w14:paraId="06B63826" w14:textId="77777777" w:rsidR="00D52040" w:rsidRDefault="00AE6D37">
            <w:pPr>
              <w:pStyle w:val="normal0"/>
              <w:widowControl w:val="0"/>
              <w:pBdr>
                <w:top w:val="nil"/>
                <w:left w:val="nil"/>
                <w:bottom w:val="nil"/>
                <w:right w:val="nil"/>
                <w:between w:val="nil"/>
              </w:pBdr>
              <w:spacing w:before="200" w:line="480" w:lineRule="auto"/>
              <w:jc w:val="both"/>
              <w:rPr>
                <w:ins w:id="702" w:author="Arne Elofsson" w:date="2020-08-03T08:06:00Z"/>
                <w:b/>
                <w:sz w:val="20"/>
                <w:szCs w:val="20"/>
              </w:rPr>
            </w:pPr>
            <w:ins w:id="703" w:author="Arne Elofsson" w:date="2020-08-03T08:06:00Z">
              <w:r>
                <w:rPr>
                  <w:b/>
                  <w:sz w:val="20"/>
                  <w:szCs w:val="20"/>
                </w:rPr>
                <w:t>(PF14726)</w:t>
              </w:r>
            </w:ins>
          </w:p>
        </w:tc>
        <w:tc>
          <w:tcPr>
            <w:tcW w:w="1725" w:type="dxa"/>
            <w:shd w:val="clear" w:color="auto" w:fill="auto"/>
            <w:tcMar>
              <w:top w:w="100" w:type="dxa"/>
              <w:left w:w="100" w:type="dxa"/>
              <w:bottom w:w="100" w:type="dxa"/>
              <w:right w:w="100" w:type="dxa"/>
            </w:tcMar>
          </w:tcPr>
          <w:p w14:paraId="1794C7C6" w14:textId="77777777" w:rsidR="00D52040" w:rsidRDefault="00AE6D37">
            <w:pPr>
              <w:pStyle w:val="normal0"/>
              <w:widowControl w:val="0"/>
              <w:pBdr>
                <w:top w:val="nil"/>
                <w:left w:val="nil"/>
                <w:bottom w:val="nil"/>
                <w:right w:val="nil"/>
                <w:between w:val="nil"/>
              </w:pBdr>
              <w:spacing w:before="200" w:line="480" w:lineRule="auto"/>
              <w:jc w:val="both"/>
              <w:rPr>
                <w:ins w:id="704" w:author="Arne Elofsson" w:date="2020-08-03T08:06:00Z"/>
                <w:b/>
                <w:sz w:val="20"/>
                <w:szCs w:val="20"/>
              </w:rPr>
            </w:pPr>
            <w:ins w:id="705" w:author="Arne Elofsson" w:date="2020-08-03T08:06:00Z">
              <w:r>
                <w:rPr>
                  <w:b/>
                  <w:sz w:val="20"/>
                  <w:szCs w:val="20"/>
                </w:rPr>
                <w:t>W5P499</w:t>
              </w:r>
            </w:ins>
          </w:p>
        </w:tc>
        <w:tc>
          <w:tcPr>
            <w:tcW w:w="1440" w:type="dxa"/>
            <w:shd w:val="clear" w:color="auto" w:fill="auto"/>
            <w:tcMar>
              <w:top w:w="100" w:type="dxa"/>
              <w:left w:w="100" w:type="dxa"/>
              <w:bottom w:w="100" w:type="dxa"/>
              <w:right w:w="100" w:type="dxa"/>
            </w:tcMar>
          </w:tcPr>
          <w:p w14:paraId="41C0B2B9" w14:textId="77777777" w:rsidR="00D52040" w:rsidRDefault="00AE6D37">
            <w:pPr>
              <w:pStyle w:val="normal0"/>
              <w:widowControl w:val="0"/>
              <w:pBdr>
                <w:top w:val="nil"/>
                <w:left w:val="nil"/>
                <w:bottom w:val="nil"/>
                <w:right w:val="nil"/>
                <w:between w:val="nil"/>
              </w:pBdr>
              <w:spacing w:before="200" w:line="480" w:lineRule="auto"/>
              <w:jc w:val="both"/>
              <w:rPr>
                <w:ins w:id="706" w:author="Arne Elofsson" w:date="2020-08-03T08:06:00Z"/>
                <w:b/>
                <w:sz w:val="20"/>
                <w:szCs w:val="20"/>
              </w:rPr>
            </w:pPr>
            <w:ins w:id="707" w:author="Arne Elofsson" w:date="2020-08-03T08:06:00Z">
              <w:r>
                <w:rPr>
                  <w:b/>
                  <w:sz w:val="20"/>
                  <w:szCs w:val="20"/>
                </w:rPr>
                <w:t>0.490</w:t>
              </w:r>
            </w:ins>
          </w:p>
        </w:tc>
        <w:tc>
          <w:tcPr>
            <w:tcW w:w="1665" w:type="dxa"/>
            <w:shd w:val="clear" w:color="auto" w:fill="auto"/>
            <w:tcMar>
              <w:top w:w="100" w:type="dxa"/>
              <w:left w:w="100" w:type="dxa"/>
              <w:bottom w:w="100" w:type="dxa"/>
              <w:right w:w="100" w:type="dxa"/>
            </w:tcMar>
          </w:tcPr>
          <w:p w14:paraId="18953B1A" w14:textId="77777777" w:rsidR="00D52040" w:rsidRDefault="00AE6D37">
            <w:pPr>
              <w:pStyle w:val="normal0"/>
              <w:widowControl w:val="0"/>
              <w:pBdr>
                <w:top w:val="nil"/>
                <w:left w:val="nil"/>
                <w:bottom w:val="nil"/>
                <w:right w:val="nil"/>
                <w:between w:val="nil"/>
              </w:pBdr>
              <w:spacing w:before="200" w:line="480" w:lineRule="auto"/>
              <w:jc w:val="both"/>
              <w:rPr>
                <w:ins w:id="708" w:author="Arne Elofsson" w:date="2020-08-03T08:06:00Z"/>
                <w:b/>
                <w:sz w:val="20"/>
                <w:szCs w:val="20"/>
              </w:rPr>
            </w:pPr>
            <w:ins w:id="709" w:author="Arne Elofsson" w:date="2020-08-03T08:06:00Z">
              <w:r>
                <w:rPr>
                  <w:b/>
                  <w:sz w:val="20"/>
                  <w:szCs w:val="20"/>
                </w:rPr>
                <w:t>4U2X_E</w:t>
              </w:r>
            </w:ins>
          </w:p>
        </w:tc>
        <w:tc>
          <w:tcPr>
            <w:tcW w:w="1185" w:type="dxa"/>
            <w:shd w:val="clear" w:color="auto" w:fill="auto"/>
            <w:tcMar>
              <w:top w:w="100" w:type="dxa"/>
              <w:left w:w="100" w:type="dxa"/>
              <w:bottom w:w="100" w:type="dxa"/>
              <w:right w:w="100" w:type="dxa"/>
            </w:tcMar>
          </w:tcPr>
          <w:p w14:paraId="30090A65" w14:textId="77777777" w:rsidR="00D52040" w:rsidRDefault="00AE6D37">
            <w:pPr>
              <w:pStyle w:val="normal0"/>
              <w:widowControl w:val="0"/>
              <w:pBdr>
                <w:top w:val="nil"/>
                <w:left w:val="nil"/>
                <w:bottom w:val="nil"/>
                <w:right w:val="nil"/>
                <w:between w:val="nil"/>
              </w:pBdr>
              <w:spacing w:before="200" w:line="480" w:lineRule="auto"/>
              <w:jc w:val="both"/>
              <w:rPr>
                <w:ins w:id="710" w:author="Arne Elofsson" w:date="2020-08-03T08:06:00Z"/>
                <w:b/>
                <w:sz w:val="20"/>
                <w:szCs w:val="20"/>
              </w:rPr>
            </w:pPr>
            <w:ins w:id="711" w:author="Arne Elofsson" w:date="2020-08-03T08:06:00Z">
              <w:r>
                <w:rPr>
                  <w:b/>
                  <w:sz w:val="20"/>
                  <w:szCs w:val="20"/>
                </w:rPr>
                <w:t>94.03</w:t>
              </w:r>
            </w:ins>
          </w:p>
        </w:tc>
        <w:tc>
          <w:tcPr>
            <w:tcW w:w="1755" w:type="dxa"/>
            <w:shd w:val="clear" w:color="auto" w:fill="auto"/>
            <w:tcMar>
              <w:top w:w="100" w:type="dxa"/>
              <w:left w:w="100" w:type="dxa"/>
              <w:bottom w:w="100" w:type="dxa"/>
              <w:right w:w="100" w:type="dxa"/>
            </w:tcMar>
          </w:tcPr>
          <w:p w14:paraId="65E09623" w14:textId="77777777" w:rsidR="00D52040" w:rsidRDefault="00AE6D37">
            <w:pPr>
              <w:pStyle w:val="normal0"/>
              <w:widowControl w:val="0"/>
              <w:pBdr>
                <w:top w:val="nil"/>
                <w:left w:val="nil"/>
                <w:bottom w:val="nil"/>
                <w:right w:val="nil"/>
                <w:between w:val="nil"/>
              </w:pBdr>
              <w:spacing w:before="200" w:line="480" w:lineRule="auto"/>
              <w:jc w:val="both"/>
              <w:rPr>
                <w:ins w:id="712" w:author="Arne Elofsson" w:date="2020-08-03T08:06:00Z"/>
                <w:b/>
                <w:sz w:val="20"/>
                <w:szCs w:val="20"/>
              </w:rPr>
            </w:pPr>
            <w:ins w:id="713" w:author="Arne Elofsson" w:date="2020-08-03T08:06:00Z">
              <w:r>
                <w:rPr>
                  <w:b/>
                  <w:sz w:val="20"/>
                  <w:szCs w:val="20"/>
                </w:rPr>
                <w:t>0.3529</w:t>
              </w:r>
            </w:ins>
          </w:p>
        </w:tc>
      </w:tr>
      <w:tr w:rsidR="00D52040" w14:paraId="3B1AF181" w14:textId="77777777">
        <w:trPr>
          <w:trHeight w:val="900"/>
          <w:ins w:id="714" w:author="Arne Elofsson" w:date="2020-08-03T08:06:00Z"/>
        </w:trPr>
        <w:tc>
          <w:tcPr>
            <w:tcW w:w="1200" w:type="dxa"/>
            <w:shd w:val="clear" w:color="auto" w:fill="auto"/>
            <w:tcMar>
              <w:top w:w="100" w:type="dxa"/>
              <w:left w:w="100" w:type="dxa"/>
              <w:bottom w:w="100" w:type="dxa"/>
              <w:right w:w="100" w:type="dxa"/>
            </w:tcMar>
          </w:tcPr>
          <w:p w14:paraId="58E519E6" w14:textId="77777777" w:rsidR="00D52040" w:rsidRDefault="00AE6D37">
            <w:pPr>
              <w:pStyle w:val="normal0"/>
              <w:widowControl w:val="0"/>
              <w:pBdr>
                <w:top w:val="nil"/>
                <w:left w:val="nil"/>
                <w:bottom w:val="nil"/>
                <w:right w:val="nil"/>
                <w:between w:val="nil"/>
              </w:pBdr>
              <w:spacing w:before="200" w:line="480" w:lineRule="auto"/>
              <w:jc w:val="both"/>
              <w:rPr>
                <w:ins w:id="715" w:author="Arne Elofsson" w:date="2020-08-03T08:06:00Z"/>
                <w:b/>
                <w:sz w:val="20"/>
                <w:szCs w:val="20"/>
              </w:rPr>
            </w:pPr>
            <w:ins w:id="716" w:author="Arne Elofsson" w:date="2020-08-03T08:06:00Z">
              <w:r>
                <w:rPr>
                  <w:b/>
                  <w:sz w:val="20"/>
                  <w:szCs w:val="20"/>
                </w:rPr>
                <w:t>RHS repeat</w:t>
              </w:r>
            </w:ins>
          </w:p>
        </w:tc>
        <w:tc>
          <w:tcPr>
            <w:tcW w:w="1725" w:type="dxa"/>
            <w:shd w:val="clear" w:color="auto" w:fill="auto"/>
            <w:tcMar>
              <w:top w:w="100" w:type="dxa"/>
              <w:left w:w="100" w:type="dxa"/>
              <w:bottom w:w="100" w:type="dxa"/>
              <w:right w:w="100" w:type="dxa"/>
            </w:tcMar>
          </w:tcPr>
          <w:p w14:paraId="681F7D9F" w14:textId="77777777" w:rsidR="00D52040" w:rsidRDefault="00AE6D37">
            <w:pPr>
              <w:pStyle w:val="normal0"/>
              <w:widowControl w:val="0"/>
              <w:pBdr>
                <w:top w:val="nil"/>
                <w:left w:val="nil"/>
                <w:bottom w:val="nil"/>
                <w:right w:val="nil"/>
                <w:between w:val="nil"/>
              </w:pBdr>
              <w:spacing w:before="200" w:line="480" w:lineRule="auto"/>
              <w:jc w:val="both"/>
              <w:rPr>
                <w:ins w:id="717" w:author="Arne Elofsson" w:date="2020-08-03T08:06:00Z"/>
                <w:b/>
                <w:sz w:val="20"/>
                <w:szCs w:val="20"/>
              </w:rPr>
            </w:pPr>
            <w:ins w:id="718" w:author="Arne Elofsson" w:date="2020-08-03T08:06:00Z">
              <w:r>
                <w:rPr>
                  <w:b/>
                  <w:sz w:val="20"/>
                  <w:szCs w:val="20"/>
                </w:rPr>
                <w:t>A0A1G0MXS8</w:t>
              </w:r>
            </w:ins>
          </w:p>
        </w:tc>
        <w:tc>
          <w:tcPr>
            <w:tcW w:w="1440" w:type="dxa"/>
            <w:shd w:val="clear" w:color="auto" w:fill="auto"/>
            <w:tcMar>
              <w:top w:w="100" w:type="dxa"/>
              <w:left w:w="100" w:type="dxa"/>
              <w:bottom w:w="100" w:type="dxa"/>
              <w:right w:w="100" w:type="dxa"/>
            </w:tcMar>
          </w:tcPr>
          <w:p w14:paraId="1B231A46" w14:textId="77777777" w:rsidR="00D52040" w:rsidRDefault="00AE6D37">
            <w:pPr>
              <w:pStyle w:val="normal0"/>
              <w:widowControl w:val="0"/>
              <w:pBdr>
                <w:top w:val="nil"/>
                <w:left w:val="nil"/>
                <w:bottom w:val="nil"/>
                <w:right w:val="nil"/>
                <w:between w:val="nil"/>
              </w:pBdr>
              <w:spacing w:before="200" w:line="480" w:lineRule="auto"/>
              <w:jc w:val="both"/>
              <w:rPr>
                <w:ins w:id="719" w:author="Arne Elofsson" w:date="2020-08-03T08:06:00Z"/>
                <w:b/>
                <w:sz w:val="20"/>
                <w:szCs w:val="20"/>
              </w:rPr>
            </w:pPr>
            <w:ins w:id="720" w:author="Arne Elofsson" w:date="2020-08-03T08:06:00Z">
              <w:r>
                <w:rPr>
                  <w:b/>
                  <w:sz w:val="20"/>
                  <w:szCs w:val="20"/>
                </w:rPr>
                <w:t>0.407</w:t>
              </w:r>
            </w:ins>
          </w:p>
        </w:tc>
        <w:tc>
          <w:tcPr>
            <w:tcW w:w="1665" w:type="dxa"/>
            <w:shd w:val="clear" w:color="auto" w:fill="auto"/>
            <w:tcMar>
              <w:top w:w="100" w:type="dxa"/>
              <w:left w:w="100" w:type="dxa"/>
              <w:bottom w:w="100" w:type="dxa"/>
              <w:right w:w="100" w:type="dxa"/>
            </w:tcMar>
          </w:tcPr>
          <w:p w14:paraId="2CB3BD48" w14:textId="77777777" w:rsidR="00D52040" w:rsidRDefault="00AE6D37">
            <w:pPr>
              <w:pStyle w:val="normal0"/>
              <w:widowControl w:val="0"/>
              <w:pBdr>
                <w:top w:val="nil"/>
                <w:left w:val="nil"/>
                <w:bottom w:val="nil"/>
                <w:right w:val="nil"/>
                <w:between w:val="nil"/>
              </w:pBdr>
              <w:spacing w:before="200" w:line="480" w:lineRule="auto"/>
              <w:jc w:val="both"/>
              <w:rPr>
                <w:ins w:id="721" w:author="Arne Elofsson" w:date="2020-08-03T08:06:00Z"/>
                <w:b/>
                <w:sz w:val="20"/>
                <w:szCs w:val="20"/>
              </w:rPr>
            </w:pPr>
            <w:ins w:id="722" w:author="Arne Elofsson" w:date="2020-08-03T08:06:00Z">
              <w:r>
                <w:rPr>
                  <w:b/>
                  <w:sz w:val="20"/>
                  <w:szCs w:val="20"/>
                </w:rPr>
                <w:t>5KIS_B</w:t>
              </w:r>
            </w:ins>
          </w:p>
        </w:tc>
        <w:tc>
          <w:tcPr>
            <w:tcW w:w="1185" w:type="dxa"/>
            <w:shd w:val="clear" w:color="auto" w:fill="auto"/>
            <w:tcMar>
              <w:top w:w="100" w:type="dxa"/>
              <w:left w:w="100" w:type="dxa"/>
              <w:bottom w:w="100" w:type="dxa"/>
              <w:right w:w="100" w:type="dxa"/>
            </w:tcMar>
          </w:tcPr>
          <w:p w14:paraId="0671426F" w14:textId="77777777" w:rsidR="00D52040" w:rsidRDefault="00AE6D37">
            <w:pPr>
              <w:pStyle w:val="normal0"/>
              <w:widowControl w:val="0"/>
              <w:pBdr>
                <w:top w:val="nil"/>
                <w:left w:val="nil"/>
                <w:bottom w:val="nil"/>
                <w:right w:val="nil"/>
                <w:between w:val="nil"/>
              </w:pBdr>
              <w:spacing w:before="200" w:line="480" w:lineRule="auto"/>
              <w:jc w:val="both"/>
              <w:rPr>
                <w:ins w:id="723" w:author="Arne Elofsson" w:date="2020-08-03T08:06:00Z"/>
                <w:b/>
                <w:sz w:val="20"/>
                <w:szCs w:val="20"/>
              </w:rPr>
            </w:pPr>
            <w:ins w:id="724" w:author="Arne Elofsson" w:date="2020-08-03T08:06:00Z">
              <w:r>
                <w:rPr>
                  <w:b/>
                  <w:sz w:val="20"/>
                  <w:szCs w:val="20"/>
                </w:rPr>
                <w:t>99.46</w:t>
              </w:r>
            </w:ins>
          </w:p>
        </w:tc>
        <w:tc>
          <w:tcPr>
            <w:tcW w:w="1755" w:type="dxa"/>
            <w:shd w:val="clear" w:color="auto" w:fill="auto"/>
            <w:tcMar>
              <w:top w:w="100" w:type="dxa"/>
              <w:left w:w="100" w:type="dxa"/>
              <w:bottom w:w="100" w:type="dxa"/>
              <w:right w:w="100" w:type="dxa"/>
            </w:tcMar>
          </w:tcPr>
          <w:p w14:paraId="420E568B" w14:textId="77777777" w:rsidR="00D52040" w:rsidRDefault="00AE6D37">
            <w:pPr>
              <w:pStyle w:val="normal0"/>
              <w:widowControl w:val="0"/>
              <w:pBdr>
                <w:top w:val="nil"/>
                <w:left w:val="nil"/>
                <w:bottom w:val="nil"/>
                <w:right w:val="nil"/>
                <w:between w:val="nil"/>
              </w:pBdr>
              <w:spacing w:before="200" w:line="480" w:lineRule="auto"/>
              <w:jc w:val="both"/>
              <w:rPr>
                <w:ins w:id="725" w:author="Arne Elofsson" w:date="2020-08-03T08:06:00Z"/>
                <w:b/>
                <w:sz w:val="20"/>
                <w:szCs w:val="20"/>
              </w:rPr>
            </w:pPr>
            <w:ins w:id="726" w:author="Arne Elofsson" w:date="2020-08-03T08:06:00Z">
              <w:r>
                <w:rPr>
                  <w:b/>
                  <w:sz w:val="20"/>
                  <w:szCs w:val="20"/>
                </w:rPr>
                <w:t>0.5823</w:t>
              </w:r>
            </w:ins>
          </w:p>
        </w:tc>
      </w:tr>
    </w:tbl>
    <w:p w14:paraId="13AFC7FE" w14:textId="77777777" w:rsidR="00D52040" w:rsidRPr="00D52040" w:rsidRDefault="00D52040">
      <w:pPr>
        <w:pStyle w:val="normal0"/>
        <w:spacing w:before="200" w:line="480" w:lineRule="auto"/>
        <w:jc w:val="both"/>
        <w:rPr>
          <w:rPrChange w:id="727" w:author="Arne Elofsson" w:date="2020-08-03T08:06:00Z">
            <w:rPr>
              <w:i/>
            </w:rPr>
          </w:rPrChange>
        </w:rPr>
      </w:pPr>
    </w:p>
    <w:p w14:paraId="599824DA" w14:textId="77777777" w:rsidR="00D52040" w:rsidRDefault="00AE6D37">
      <w:pPr>
        <w:pStyle w:val="normal0"/>
        <w:spacing w:before="200" w:line="480" w:lineRule="auto"/>
        <w:jc w:val="both"/>
        <w:rPr>
          <w:ins w:id="728" w:author="Arne Elofsson" w:date="2020-08-03T08:06:00Z"/>
        </w:rPr>
      </w:pPr>
      <w:del w:id="729" w:author="Arne Elofsson" w:date="2020-08-03T08:06:00Z">
        <w:r>
          <w:rPr>
            <w:b/>
          </w:rPr>
          <w:delText>Table 1 The models of the PFAM families with a predicted TM-score above 0.55.</w:delText>
        </w:r>
        <w:r>
          <w:delText xml:space="preserve"> In the columns: the family name, the PFAM ID, the Uniprot ID of the sequence used for the modelling, the predicted TM-score, the best template PDB ID, the Swismodel GMQE score, the identity between the target/template alignment</w:delText>
        </w:r>
      </w:del>
      <w:ins w:id="730" w:author="Arne Elofsson" w:date="2020-08-03T08:06:00Z">
        <w:r>
          <w:t>In Fig. 8, the superimpositi</w:t>
        </w:r>
        <w:r>
          <w:t>on between homology modelling and contact based model is shown. In all three the protein family there is a substantial agreement between the two approaches. MORN 2 family contact-based and homology model are in agreement except for loops and the bend of th</w:t>
        </w:r>
        <w:r>
          <w:t>e central beta-strand.</w:t>
        </w:r>
      </w:ins>
    </w:p>
    <w:p w14:paraId="3CCAA745" w14:textId="77777777" w:rsidR="00D52040" w:rsidRDefault="00D52040">
      <w:pPr>
        <w:pStyle w:val="normal0"/>
        <w:spacing w:before="200" w:line="480" w:lineRule="auto"/>
        <w:jc w:val="center"/>
        <w:rPr>
          <w:ins w:id="731" w:author="Arne Elofsson" w:date="2020-08-03T08:06:00Z"/>
        </w:rPr>
      </w:pPr>
    </w:p>
    <w:p w14:paraId="457FE75F" w14:textId="77777777" w:rsidR="00D52040" w:rsidRDefault="00AE6D37">
      <w:pPr>
        <w:pStyle w:val="normal0"/>
        <w:spacing w:before="200" w:line="480" w:lineRule="auto"/>
        <w:jc w:val="both"/>
        <w:rPr>
          <w:ins w:id="732" w:author="Arne Elofsson" w:date="2020-08-03T08:06:00Z"/>
          <w:i/>
        </w:rPr>
      </w:pPr>
      <w:ins w:id="733" w:author="Arne Elofsson" w:date="2020-08-03T08:06:00Z">
        <w:r>
          <w:rPr>
            <w:b/>
            <w:i/>
            <w:color w:val="1C1E29"/>
          </w:rPr>
          <w:t>Figure 8. High quality protein models.</w:t>
        </w:r>
        <w:r>
          <w:rPr>
            <w:i/>
            <w:color w:val="1C1E29"/>
          </w:rPr>
          <w:t xml:space="preserve"> a) Superimposition between the contact-based models and the Homology Model performed with Chimera </w:t>
        </w:r>
        <w:r>
          <w:fldChar w:fldCharType="begin"/>
        </w:r>
        <w:r>
          <w:instrText>HYPERLINK "https://paperpile.com/c/NMPUUL/jvnH"</w:instrText>
        </w:r>
        <w:r>
          <w:fldChar w:fldCharType="separate"/>
        </w:r>
        <w:r>
          <w:rPr>
            <w:i/>
            <w:color w:val="000000"/>
          </w:rPr>
          <w:t>[34]</w:t>
        </w:r>
        <w:r>
          <w:fldChar w:fldCharType="end"/>
        </w:r>
        <w:r>
          <w:rPr>
            <w:i/>
            <w:color w:val="1C1E29"/>
          </w:rPr>
          <w:t xml:space="preserve"> and their respective TM-score. In red, t</w:t>
        </w:r>
        <w:r>
          <w:rPr>
            <w:i/>
            <w:color w:val="1C1E29"/>
          </w:rPr>
          <w:t xml:space="preserve">he contact-based models and in light blue Homology models. b) Protein model of SPW family in the membrane (light brown). On the left in blue and red the two repeated units on the right in red the SPW motif. c ) </w:t>
        </w:r>
        <w:r>
          <w:rPr>
            <w:i/>
          </w:rPr>
          <w:t xml:space="preserve">Protein model of Curlin repeats, in blue and </w:t>
        </w:r>
        <w:r>
          <w:rPr>
            <w:i/>
          </w:rPr>
          <w:t>red the repeated units.</w:t>
        </w:r>
      </w:ins>
    </w:p>
    <w:p w14:paraId="56DBF12A" w14:textId="77777777" w:rsidR="00D52040" w:rsidRDefault="00D52040">
      <w:pPr>
        <w:pStyle w:val="normal0"/>
        <w:spacing w:before="200" w:line="480" w:lineRule="auto"/>
        <w:jc w:val="both"/>
        <w:rPr>
          <w:ins w:id="734" w:author="Arne Elofsson" w:date="2020-08-03T08:06:00Z"/>
          <w:color w:val="1C1E29"/>
        </w:rPr>
      </w:pPr>
    </w:p>
    <w:p w14:paraId="4EBFC74D" w14:textId="77777777" w:rsidR="00D52040" w:rsidRDefault="00AE6D37">
      <w:pPr>
        <w:pStyle w:val="normal0"/>
        <w:spacing w:before="200" w:line="480" w:lineRule="auto"/>
        <w:jc w:val="both"/>
        <w:rPr>
          <w:ins w:id="735" w:author="Arne Elofsson" w:date="2020-08-03T08:06:00Z"/>
          <w:color w:val="1C1E29"/>
        </w:rPr>
      </w:pPr>
      <w:ins w:id="736" w:author="Arne Elofsson" w:date="2020-08-03T08:06:00Z">
        <w:r>
          <w:rPr>
            <w:color w:val="1C1E29"/>
          </w:rPr>
          <w:t xml:space="preserve">The RTTN N is the family showing the lowest TM-score between the two models mostly due to a different rearrangement of the firsts three alpha-helices. Has to be mentioned, however, that </w:t>
        </w:r>
        <w:r>
          <w:rPr>
            <w:color w:val="1C1E29"/>
          </w:rPr>
          <w:lastRenderedPageBreak/>
          <w:t>despite a high probability score, the identit</w:t>
        </w:r>
        <w:r>
          <w:rPr>
            <w:color w:val="1C1E29"/>
          </w:rPr>
          <w:t>y between the target and the best template is only 7% (Figure S1b) making hard to determine which is the best model.</w:t>
        </w:r>
      </w:ins>
    </w:p>
    <w:p w14:paraId="2E4DB628" w14:textId="77777777" w:rsidR="00D52040" w:rsidRDefault="00AE6D37">
      <w:pPr>
        <w:pStyle w:val="normal0"/>
        <w:spacing w:before="200" w:line="480" w:lineRule="auto"/>
        <w:jc w:val="both"/>
        <w:rPr>
          <w:del w:id="737" w:author="Arne Elofsson" w:date="2020-08-03T08:06:00Z"/>
          <w:b/>
        </w:rPr>
      </w:pPr>
      <w:ins w:id="738" w:author="Arne Elofsson" w:date="2020-08-03T08:06:00Z">
        <w:r>
          <w:rPr>
            <w:color w:val="1C1E29"/>
          </w:rPr>
          <w:t>In RHS repeat family</w:t>
        </w:r>
      </w:ins>
      <w:r>
        <w:rPr>
          <w:color w:val="1C1E29"/>
          <w:rPrChange w:id="739" w:author="Arne Elofsson" w:date="2020-08-03T08:06:00Z">
            <w:rPr/>
          </w:rPrChange>
        </w:rPr>
        <w:t xml:space="preserve">, the </w:t>
      </w:r>
      <w:del w:id="740" w:author="Arne Elofsson" w:date="2020-08-03T08:06:00Z">
        <w:r>
          <w:delText>TM-</w:delText>
        </w:r>
      </w:del>
      <w:r>
        <w:rPr>
          <w:color w:val="1C1E29"/>
          <w:rPrChange w:id="741" w:author="Arne Elofsson" w:date="2020-08-03T08:06:00Z">
            <w:rPr/>
          </w:rPrChange>
        </w:rPr>
        <w:t xml:space="preserve">score between the contact-based </w:t>
      </w:r>
      <w:del w:id="742" w:author="Arne Elofsson" w:date="2020-08-03T08:06:00Z">
        <w:r>
          <w:delText>model</w:delText>
        </w:r>
      </w:del>
      <w:ins w:id="743" w:author="Arne Elofsson" w:date="2020-08-03T08:06:00Z">
        <w:r>
          <w:rPr>
            <w:color w:val="1C1E29"/>
          </w:rPr>
          <w:t>models</w:t>
        </w:r>
      </w:ins>
      <w:r>
        <w:rPr>
          <w:color w:val="1C1E29"/>
          <w:rPrChange w:id="744" w:author="Arne Elofsson" w:date="2020-08-03T08:06:00Z">
            <w:rPr/>
          </w:rPrChange>
        </w:rPr>
        <w:t xml:space="preserve"> and the homology model</w:t>
      </w:r>
    </w:p>
    <w:p w14:paraId="7651E68F" w14:textId="77777777" w:rsidR="00D52040" w:rsidRDefault="00AE6D37">
      <w:pPr>
        <w:pStyle w:val="normal0"/>
        <w:spacing w:before="200" w:line="480" w:lineRule="auto"/>
        <w:jc w:val="both"/>
        <w:rPr>
          <w:del w:id="745" w:author="Arne Elofsson" w:date="2020-08-03T08:06:00Z"/>
        </w:rPr>
      </w:pPr>
      <w:del w:id="746" w:author="Arne Elofsson" w:date="2020-08-03T08:06:00Z">
        <w:r>
          <w:rPr>
            <w:color w:val="0000FF"/>
          </w:rPr>
          <w:delText>https://github.com/ElofssonLab/Claudio/blob</w:delText>
        </w:r>
        <w:r>
          <w:rPr>
            <w:color w:val="0000FF"/>
          </w:rPr>
          <w:delText>/master/Repeats/Figures/Figure%209.png</w:delText>
        </w:r>
      </w:del>
    </w:p>
    <w:p w14:paraId="3F06E779" w14:textId="77777777" w:rsidR="00D52040" w:rsidRDefault="00AE6D37">
      <w:pPr>
        <w:pStyle w:val="normal0"/>
        <w:spacing w:before="200" w:line="480" w:lineRule="auto"/>
        <w:jc w:val="both"/>
        <w:rPr>
          <w:del w:id="747" w:author="Arne Elofsson" w:date="2020-08-03T08:06:00Z"/>
          <w:i/>
        </w:rPr>
      </w:pPr>
      <w:del w:id="748" w:author="Arne Elofsson" w:date="2020-08-03T08:06:00Z">
        <w:r>
          <w:delText xml:space="preserve">Figure 9 </w:delText>
        </w:r>
        <w:r>
          <w:rPr>
            <w:b/>
          </w:rPr>
          <w:delText>Comparison between the contact-based model and homology modelling.</w:delText>
        </w:r>
        <w:r>
          <w:delText xml:space="preserve"> The superposition between the contact-based model (red) and the homology model (blue) and respective TM-score. </w:delText>
        </w:r>
      </w:del>
    </w:p>
    <w:p w14:paraId="06EAD99D" w14:textId="77777777" w:rsidR="00D52040" w:rsidRDefault="00AE6D37">
      <w:pPr>
        <w:pStyle w:val="normal0"/>
        <w:spacing w:before="200" w:line="480" w:lineRule="auto"/>
        <w:jc w:val="both"/>
        <w:rPr>
          <w:ins w:id="749" w:author="Arne Elofsson" w:date="2020-08-03T08:06:00Z"/>
          <w:color w:val="1C1E29"/>
        </w:rPr>
      </w:pPr>
      <w:ins w:id="750" w:author="Arne Elofsson" w:date="2020-08-03T08:06:00Z">
        <w:r>
          <w:rPr>
            <w:color w:val="1C1E29"/>
          </w:rPr>
          <w:t xml:space="preserve"> share a TM-score of 0.58. Only the N terminal is modelled in a different with an extra beta-strand in the contact-based model and an alpha helix in the template-based modelling. However, we argue that in this case, the contact-based modelling overperform </w:t>
        </w:r>
        <w:r>
          <w:rPr>
            <w:color w:val="1C1E29"/>
          </w:rPr>
          <w:t>the Homology model; indeed the contact prediction mode is in agreement with the secondary structure prediction that predicts an N-terminal Beta strand (Figure S1c).</w:t>
        </w:r>
      </w:ins>
    </w:p>
    <w:p w14:paraId="7AAB088A" w14:textId="77777777" w:rsidR="00D52040" w:rsidRDefault="00AE6D37" w:rsidP="00D52040">
      <w:pPr>
        <w:pStyle w:val="normal0"/>
        <w:spacing w:before="200" w:line="480" w:lineRule="auto"/>
        <w:jc w:val="both"/>
        <w:rPr>
          <w:color w:val="1C1E29"/>
        </w:rPr>
        <w:pPrChange w:id="751" w:author="Arne Elofsson" w:date="2020-08-03T08:06:00Z">
          <w:pPr>
            <w:pStyle w:val="normal0"/>
            <w:spacing w:before="200" w:line="480" w:lineRule="auto"/>
            <w:ind w:right="-630"/>
            <w:jc w:val="both"/>
          </w:pPr>
        </w:pPrChange>
      </w:pPr>
      <w:ins w:id="752" w:author="Arne Elofsson" w:date="2020-08-03T08:06:00Z">
        <w:r>
          <w:rPr>
            <w:color w:val="1C1E29"/>
          </w:rPr>
          <w:t>The remaining two PFAM families do not have suitable templates, and contact-based modelling</w:t>
        </w:r>
        <w:r>
          <w:rPr>
            <w:color w:val="1C1E29"/>
          </w:rPr>
          <w:t xml:space="preserve"> is the best suitable method for model them.</w:t>
        </w:r>
      </w:ins>
    </w:p>
    <w:p w14:paraId="0E73924B" w14:textId="77777777" w:rsidR="00D52040" w:rsidRDefault="00D52040">
      <w:pPr>
        <w:pStyle w:val="normal0"/>
        <w:spacing w:before="200" w:line="480" w:lineRule="auto"/>
        <w:jc w:val="both"/>
        <w:rPr>
          <w:color w:val="1C1E29"/>
        </w:rPr>
      </w:pPr>
    </w:p>
    <w:p w14:paraId="02BFF9FA" w14:textId="77777777" w:rsidR="00D52040" w:rsidRDefault="00AE6D37">
      <w:pPr>
        <w:pStyle w:val="normal0"/>
        <w:spacing w:before="200" w:line="480" w:lineRule="auto"/>
        <w:jc w:val="both"/>
        <w:rPr>
          <w:b/>
        </w:rPr>
      </w:pPr>
      <w:r>
        <w:t xml:space="preserve"> </w:t>
      </w:r>
      <w:r>
        <w:rPr>
          <w:b/>
        </w:rPr>
        <w:t>SPW family</w:t>
      </w:r>
      <w:del w:id="753" w:author="Arne Elofsson" w:date="2020-08-03T08:06:00Z">
        <w:r>
          <w:rPr>
            <w:b/>
          </w:rPr>
          <w:delText xml:space="preserve"> (</w:delText>
        </w:r>
        <w:r>
          <w:rPr>
            <w:b/>
            <w:color w:val="434343"/>
          </w:rPr>
          <w:delText>PF03779</w:delText>
        </w:r>
        <w:r>
          <w:rPr>
            <w:b/>
          </w:rPr>
          <w:delText>)</w:delText>
        </w:r>
      </w:del>
    </w:p>
    <w:p w14:paraId="19E59E2D" w14:textId="77777777" w:rsidR="00D52040" w:rsidRDefault="00AE6D37">
      <w:pPr>
        <w:pStyle w:val="normal0"/>
        <w:spacing w:before="200" w:line="480" w:lineRule="auto"/>
        <w:jc w:val="both"/>
        <w:rPr>
          <w:color w:val="1C1E29"/>
        </w:rPr>
      </w:pPr>
      <w:r>
        <w:rPr>
          <w:color w:val="1C1E29"/>
        </w:rPr>
        <w:t>According to the PFAM database</w:t>
      </w:r>
      <w:del w:id="754" w:author="Arne Elofsson" w:date="2020-08-03T08:06:00Z">
        <w:r>
          <w:rPr>
            <w:color w:val="1C1E29"/>
          </w:rPr>
          <w:delText xml:space="preserve"> </w:delText>
        </w:r>
        <w:r>
          <w:fldChar w:fldCharType="begin"/>
        </w:r>
        <w:r>
          <w:delInstrText>HYPERLINK "https://paperpile.com/c/NMPUUL/Udag"</w:delInstrText>
        </w:r>
        <w:r>
          <w:fldChar w:fldCharType="separate"/>
        </w:r>
        <w:r>
          <w:rPr>
            <w:color w:val="000000"/>
          </w:rPr>
          <w:delText>[27]</w:delText>
        </w:r>
        <w:r>
          <w:fldChar w:fldCharType="end"/>
        </w:r>
      </w:del>
      <w:r>
        <w:rPr>
          <w:color w:val="1C1E29"/>
        </w:rPr>
        <w:t>, the SPW family is present in Bacteria and Archaea</w:t>
      </w:r>
      <w:del w:id="755" w:author="Arne Elofsson" w:date="2020-08-03T08:06:00Z">
        <w:r>
          <w:rPr>
            <w:color w:val="1C1E29"/>
          </w:rPr>
          <w:delText>, and each protein consists of one or two repeat units. Furthermore,  some members also contain an additional domain, either</w:delText>
        </w:r>
      </w:del>
      <w:ins w:id="756" w:author="Arne Elofsson" w:date="2020-08-03T08:06:00Z">
        <w:r>
          <w:rPr>
            <w:color w:val="1C1E29"/>
          </w:rPr>
          <w:t xml:space="preserve"> in one or two units, and in a few cases in association with</w:t>
        </w:r>
      </w:ins>
      <w:r>
        <w:rPr>
          <w:color w:val="1C1E29"/>
        </w:rPr>
        <w:t xml:space="preserve"> a Vitamin K epoxide reductase </w:t>
      </w:r>
      <w:del w:id="757" w:author="Arne Elofsson" w:date="2020-08-03T08:06:00Z">
        <w:r>
          <w:rPr>
            <w:color w:val="1C1E29"/>
          </w:rPr>
          <w:delText>(PF07884) or an</w:delText>
        </w:r>
      </w:del>
      <w:ins w:id="758" w:author="Arne Elofsson" w:date="2020-08-03T08:06:00Z">
        <w:r>
          <w:rPr>
            <w:color w:val="1C1E29"/>
          </w:rPr>
          <w:t>or</w:t>
        </w:r>
      </w:ins>
      <w:r>
        <w:rPr>
          <w:color w:val="1C1E29"/>
        </w:rPr>
        <w:t xml:space="preserve"> NAD-dependent epimerase</w:t>
      </w:r>
      <w:r>
        <w:rPr>
          <w:color w:val="1C1E29"/>
        </w:rPr>
        <w:t xml:space="preserve">/dehydratase </w:t>
      </w:r>
      <w:del w:id="759" w:author="Arne Elofsson" w:date="2020-08-03T08:06:00Z">
        <w:r>
          <w:rPr>
            <w:color w:val="1C1E29"/>
          </w:rPr>
          <w:delText>(PF01370)</w:delText>
        </w:r>
      </w:del>
      <w:ins w:id="760" w:author="Arne Elofsson" w:date="2020-08-03T08:06:00Z">
        <w:r>
          <w:rPr>
            <w:color w:val="1C1E29"/>
          </w:rPr>
          <w:t>domain</w:t>
        </w:r>
      </w:ins>
      <w:r>
        <w:rPr>
          <w:color w:val="1C1E29"/>
        </w:rPr>
        <w:t xml:space="preserve">. Each </w:t>
      </w:r>
      <w:del w:id="761" w:author="Arne Elofsson" w:date="2020-08-03T08:06:00Z">
        <w:r>
          <w:rPr>
            <w:color w:val="1C1E29"/>
          </w:rPr>
          <w:delText>repeat</w:delText>
        </w:r>
      </w:del>
      <w:ins w:id="762" w:author="Arne Elofsson" w:date="2020-08-03T08:06:00Z">
        <w:r>
          <w:rPr>
            <w:color w:val="1C1E29"/>
          </w:rPr>
          <w:t>repeated</w:t>
        </w:r>
      </w:ins>
      <w:r>
        <w:rPr>
          <w:color w:val="1C1E29"/>
        </w:rPr>
        <w:t xml:space="preserve"> unit is formed by two transmembrane alpha-helices and is </w:t>
      </w:r>
      <w:del w:id="763" w:author="Arne Elofsson" w:date="2020-08-03T08:06:00Z">
        <w:r>
          <w:rPr>
            <w:color w:val="1C1E29"/>
          </w:rPr>
          <w:delText>characterised</w:delText>
        </w:r>
      </w:del>
      <w:ins w:id="764" w:author="Arne Elofsson" w:date="2020-08-03T08:06:00Z">
        <w:r>
          <w:rPr>
            <w:color w:val="1C1E29"/>
          </w:rPr>
          <w:t>characterized</w:t>
        </w:r>
      </w:ins>
      <w:r>
        <w:rPr>
          <w:color w:val="1C1E29"/>
        </w:rPr>
        <w:t xml:space="preserve"> by an SPW </w:t>
      </w:r>
      <w:del w:id="765" w:author="Arne Elofsson" w:date="2020-08-03T08:06:00Z">
        <w:r>
          <w:rPr>
            <w:color w:val="1C1E29"/>
          </w:rPr>
          <w:delText xml:space="preserve">motif </w:delText>
        </w:r>
        <w:r>
          <w:fldChar w:fldCharType="begin"/>
        </w:r>
        <w:r>
          <w:delInstrText>HYPERLINK "https://paperpile.com/c/NMPUUL/mub6"</w:delInstrText>
        </w:r>
        <w:r>
          <w:fldChar w:fldCharType="separate"/>
        </w:r>
        <w:r>
          <w:rPr>
            <w:color w:val="000000"/>
          </w:rPr>
          <w:delText>[28</w:delText>
        </w:r>
        <w:r>
          <w:fldChar w:fldCharType="end"/>
        </w:r>
      </w:del>
      <w:ins w:id="766" w:author="Arne Elofsson" w:date="2020-08-03T08:06:00Z">
        <w:r>
          <w:rPr>
            <w:color w:val="1C1E29"/>
          </w:rPr>
          <w:t xml:space="preserve">motive </w:t>
        </w:r>
        <w:r>
          <w:fldChar w:fldCharType="begin"/>
        </w:r>
        <w:r>
          <w:instrText>HYPERLINK "https://paperpile.com/c/NMPUUL/mub6</w:instrText>
        </w:r>
        <w:r>
          <w:instrText>"</w:instrText>
        </w:r>
        <w:r>
          <w:fldChar w:fldCharType="separate"/>
        </w:r>
        <w:r>
          <w:rPr>
            <w:color w:val="000000"/>
          </w:rPr>
          <w:t>[35</w:t>
        </w:r>
        <w:r>
          <w:fldChar w:fldCharType="end"/>
        </w:r>
      </w:ins>
      <w:hyperlink r:id="rId33">
        <w:r>
          <w:rPr>
            <w:color w:val="000000"/>
          </w:rPr>
          <w:t>]</w:t>
        </w:r>
      </w:hyperlink>
      <w:r>
        <w:rPr>
          <w:color w:val="1C1E29"/>
        </w:rPr>
        <w:t xml:space="preserve">. According to our model, the repeated </w:t>
      </w:r>
      <w:del w:id="767" w:author="Arne Elofsson" w:date="2020-08-03T08:06:00Z">
        <w:r>
          <w:rPr>
            <w:color w:val="1C1E29"/>
          </w:rPr>
          <w:delText>motif</w:delText>
        </w:r>
      </w:del>
      <w:ins w:id="768" w:author="Arne Elofsson" w:date="2020-08-03T08:06:00Z">
        <w:r>
          <w:rPr>
            <w:color w:val="1C1E29"/>
          </w:rPr>
          <w:t>motifs</w:t>
        </w:r>
      </w:ins>
      <w:r>
        <w:rPr>
          <w:color w:val="1C1E29"/>
        </w:rPr>
        <w:t xml:space="preserve"> is buried in the membrane symmetrically located close to the extracellular side, </w:t>
      </w:r>
      <w:del w:id="769" w:author="Arne Elofsson" w:date="2020-08-03T08:06:00Z">
        <w:r>
          <w:rPr>
            <w:color w:val="1C1E29"/>
          </w:rPr>
          <w:delText>Figure</w:delText>
        </w:r>
        <w:r>
          <w:rPr>
            <w:i/>
            <w:color w:val="1C1E29"/>
          </w:rPr>
          <w:delText xml:space="preserve"> </w:delText>
        </w:r>
        <w:r>
          <w:rPr>
            <w:i/>
          </w:rPr>
          <w:delText>10</w:delText>
        </w:r>
      </w:del>
      <w:ins w:id="770" w:author="Arne Elofsson" w:date="2020-08-03T08:06:00Z">
        <w:r>
          <w:rPr>
            <w:color w:val="1C1E29"/>
          </w:rPr>
          <w:t>Fig.</w:t>
        </w:r>
        <w:r>
          <w:rPr>
            <w:i/>
            <w:color w:val="1C1E29"/>
          </w:rPr>
          <w:t xml:space="preserve"> </w:t>
        </w:r>
        <w:r>
          <w:rPr>
            <w:i/>
          </w:rPr>
          <w:t>8b</w:t>
        </w:r>
      </w:ins>
      <w:r>
        <w:rPr>
          <w:color w:val="1C1E29"/>
        </w:rPr>
        <w:t xml:space="preserve">. PFAM architectures show many proteins with only a single SPW motif however a more careful analysis of these sequences shows that in many cases they contain a second degenerate SPW unit </w:t>
      </w:r>
      <w:del w:id="771" w:author="Arne Elofsson" w:date="2020-08-03T08:06:00Z">
        <w:r>
          <w:rPr>
            <w:color w:val="1C1E29"/>
          </w:rPr>
          <w:delText>with</w:delText>
        </w:r>
      </w:del>
      <w:ins w:id="772" w:author="Arne Elofsson" w:date="2020-08-03T08:06:00Z">
        <w:r>
          <w:rPr>
            <w:color w:val="1C1E29"/>
          </w:rPr>
          <w:t>before or after the one identified where however</w:t>
        </w:r>
      </w:ins>
      <w:r>
        <w:rPr>
          <w:color w:val="1C1E29"/>
        </w:rPr>
        <w:t xml:space="preserve"> the proline resi</w:t>
      </w:r>
      <w:r>
        <w:rPr>
          <w:color w:val="1C1E29"/>
        </w:rPr>
        <w:t xml:space="preserve">due </w:t>
      </w:r>
      <w:ins w:id="773" w:author="Arne Elofsson" w:date="2020-08-03T08:06:00Z">
        <w:r>
          <w:rPr>
            <w:color w:val="1C1E29"/>
          </w:rPr>
          <w:t xml:space="preserve">is </w:t>
        </w:r>
      </w:ins>
      <w:r>
        <w:rPr>
          <w:color w:val="1C1E29"/>
        </w:rPr>
        <w:t xml:space="preserve">conserved (Figure </w:t>
      </w:r>
      <w:del w:id="774" w:author="Arne Elofsson" w:date="2020-08-03T08:06:00Z">
        <w:r>
          <w:rPr>
            <w:color w:val="1C1E29"/>
          </w:rPr>
          <w:delText>S3</w:delText>
        </w:r>
      </w:del>
      <w:ins w:id="775" w:author="Arne Elofsson" w:date="2020-08-03T08:06:00Z">
        <w:r>
          <w:rPr>
            <w:color w:val="1C1E29"/>
          </w:rPr>
          <w:t>S2</w:t>
        </w:r>
      </w:ins>
      <w:r>
        <w:rPr>
          <w:color w:val="1C1E29"/>
        </w:rPr>
        <w:t>).</w:t>
      </w:r>
    </w:p>
    <w:p w14:paraId="18F1DA3A" w14:textId="77777777" w:rsidR="00D52040" w:rsidRDefault="00AE6D37">
      <w:pPr>
        <w:pStyle w:val="normal0"/>
        <w:spacing w:before="200" w:line="480" w:lineRule="auto"/>
        <w:jc w:val="both"/>
        <w:rPr>
          <w:del w:id="776" w:author="Arne Elofsson" w:date="2020-08-03T08:06:00Z"/>
          <w:color w:val="1C1E29"/>
        </w:rPr>
      </w:pPr>
      <w:r>
        <w:rPr>
          <w:color w:val="1C1E29"/>
        </w:rPr>
        <w:t>The Tryptophan is on the outer side of the protein</w:t>
      </w:r>
      <w:del w:id="777" w:author="Arne Elofsson" w:date="2020-08-03T08:06:00Z">
        <w:r>
          <w:rPr>
            <w:color w:val="1C1E29"/>
          </w:rPr>
          <w:delText>,</w:delText>
        </w:r>
      </w:del>
      <w:r>
        <w:rPr>
          <w:color w:val="1C1E29"/>
        </w:rPr>
        <w:t xml:space="preserve"> facing the bilayer</w:t>
      </w:r>
      <w:del w:id="778" w:author="Arne Elofsson" w:date="2020-08-03T08:06:00Z">
        <w:r>
          <w:rPr>
            <w:color w:val="1C1E29"/>
          </w:rPr>
          <w:delText>,</w:delText>
        </w:r>
      </w:del>
      <w:r>
        <w:rPr>
          <w:color w:val="1C1E29"/>
        </w:rPr>
        <w:t xml:space="preserve"> while the proline is on the inner side of the protein</w:t>
      </w:r>
      <w:del w:id="779" w:author="Arne Elofsson" w:date="2020-08-03T08:06:00Z">
        <w:r>
          <w:rPr>
            <w:color w:val="1C1E29"/>
          </w:rPr>
          <w:delText>,</w:delText>
        </w:r>
      </w:del>
      <w:r>
        <w:rPr>
          <w:color w:val="1C1E29"/>
        </w:rPr>
        <w:t xml:space="preserve"> promoting the formation of a kink in the transmembrane helix </w:t>
      </w:r>
      <w:hyperlink r:id="rId34">
        <w:r>
          <w:rPr>
            <w:color w:val="000000"/>
          </w:rPr>
          <w:t>[</w:t>
        </w:r>
      </w:hyperlink>
      <w:del w:id="780" w:author="Arne Elofsson" w:date="2020-08-03T08:06:00Z">
        <w:r>
          <w:fldChar w:fldCharType="begin"/>
        </w:r>
        <w:r>
          <w:delInstrText>HYPERLINK "https://paperpile.com/c/NMPUUL/J0Ig"</w:delInstrText>
        </w:r>
        <w:r>
          <w:fldChar w:fldCharType="separate"/>
        </w:r>
        <w:r>
          <w:rPr>
            <w:color w:val="000000"/>
          </w:rPr>
          <w:delText>29</w:delText>
        </w:r>
        <w:r>
          <w:fldChar w:fldCharType="end"/>
        </w:r>
      </w:del>
      <w:ins w:id="781" w:author="Arne Elofsson" w:date="2020-08-03T08:06:00Z">
        <w:r>
          <w:fldChar w:fldCharType="begin"/>
        </w:r>
        <w:r>
          <w:instrText>HYPERLINK "https://paperpile.com/c/NMPUUL/J0Ig"</w:instrText>
        </w:r>
        <w:r>
          <w:fldChar w:fldCharType="separate"/>
        </w:r>
        <w:r>
          <w:rPr>
            <w:color w:val="000000"/>
          </w:rPr>
          <w:t>36</w:t>
        </w:r>
        <w:r>
          <w:fldChar w:fldCharType="end"/>
        </w:r>
      </w:ins>
      <w:hyperlink r:id="rId35">
        <w:r>
          <w:rPr>
            <w:color w:val="000000"/>
          </w:rPr>
          <w:t>]</w:t>
        </w:r>
      </w:hyperlink>
      <w:r>
        <w:rPr>
          <w:color w:val="1C1E29"/>
        </w:rPr>
        <w:t xml:space="preserve">. The </w:t>
      </w:r>
      <w:del w:id="782" w:author="Arne Elofsson" w:date="2020-08-03T08:06:00Z">
        <w:r>
          <w:rPr>
            <w:color w:val="1C1E29"/>
          </w:rPr>
          <w:lastRenderedPageBreak/>
          <w:delText xml:space="preserve">protein contains a ser-pro motif, which is rare among TM-proteins and most likely increases the bending effect of proline significantly due to their hydrogen bond pattern </w:delText>
        </w:r>
        <w:r>
          <w:fldChar w:fldCharType="begin"/>
        </w:r>
        <w:r>
          <w:delInstrText>HYPERLINK "https://paperpile.com/c/NMPUUL/fMtW"</w:delInstrText>
        </w:r>
        <w:r>
          <w:fldChar w:fldCharType="separate"/>
        </w:r>
        <w:r>
          <w:rPr>
            <w:color w:val="000000"/>
          </w:rPr>
          <w:delText>[30]</w:delText>
        </w:r>
        <w:r>
          <w:fldChar w:fldCharType="end"/>
        </w:r>
        <w:r>
          <w:rPr>
            <w:color w:val="1C1E29"/>
          </w:rPr>
          <w:delText xml:space="preserve">. </w:delText>
        </w:r>
      </w:del>
    </w:p>
    <w:p w14:paraId="114D9E31" w14:textId="77777777" w:rsidR="00D52040" w:rsidRDefault="00AE6D37">
      <w:pPr>
        <w:pStyle w:val="Heading1"/>
        <w:keepNext w:val="0"/>
        <w:keepLines w:val="0"/>
        <w:spacing w:before="480" w:line="360" w:lineRule="auto"/>
        <w:jc w:val="both"/>
        <w:rPr>
          <w:del w:id="783" w:author="Arne Elofsson" w:date="2020-08-03T08:06:00Z"/>
          <w:b/>
          <w:sz w:val="22"/>
          <w:szCs w:val="22"/>
        </w:rPr>
      </w:pPr>
      <w:bookmarkStart w:id="784" w:name="_4o1onzlhq13g" w:colFirst="0" w:colLast="0"/>
      <w:bookmarkEnd w:id="784"/>
      <w:del w:id="785" w:author="Arne Elofsson" w:date="2020-08-03T08:06:00Z">
        <w:r>
          <w:rPr>
            <w:b/>
            <w:sz w:val="22"/>
            <w:szCs w:val="22"/>
          </w:rPr>
          <w:delText>DUF2963 (PF11178)</w:delText>
        </w:r>
      </w:del>
    </w:p>
    <w:p w14:paraId="69BA7D56" w14:textId="77777777" w:rsidR="00D52040" w:rsidRDefault="00AE6D37">
      <w:pPr>
        <w:pStyle w:val="normal0"/>
        <w:spacing w:line="480" w:lineRule="auto"/>
        <w:rPr>
          <w:del w:id="786" w:author="Arne Elofsson" w:date="2020-08-03T08:06:00Z"/>
        </w:rPr>
      </w:pPr>
      <w:del w:id="787" w:author="Arne Elofsson" w:date="2020-08-03T08:06:00Z">
        <w:r>
          <w:delText>DUF2963 is</w:delText>
        </w:r>
        <w:r>
          <w:delText xml:space="preserve"> a protein family of unknown function present only in Mollicutes bacteria </w:delText>
        </w:r>
        <w:r>
          <w:fldChar w:fldCharType="begin"/>
        </w:r>
        <w:r>
          <w:delInstrText>HYPERLINK "https://paperpile.com/c/NMPUUL/Udag"</w:delInstrText>
        </w:r>
        <w:r>
          <w:fldChar w:fldCharType="separate"/>
        </w:r>
        <w:r>
          <w:delText>[27]</w:delText>
        </w:r>
        <w:r>
          <w:fldChar w:fldCharType="end"/>
        </w:r>
        <w:r>
          <w:delText>. Our model results in a Class III.5 “anti-parallel β layer / β hairpins” protein, Figure 10.</w:delText>
        </w:r>
      </w:del>
    </w:p>
    <w:p w14:paraId="32674DA5" w14:textId="77777777" w:rsidR="00D52040" w:rsidRDefault="00D52040">
      <w:pPr>
        <w:pStyle w:val="normal0"/>
        <w:rPr>
          <w:del w:id="788" w:author="Arne Elofsson" w:date="2020-08-03T08:06:00Z"/>
          <w:color w:val="0000FF"/>
        </w:rPr>
      </w:pPr>
    </w:p>
    <w:p w14:paraId="401A8104" w14:textId="77777777" w:rsidR="00D52040" w:rsidRDefault="00AE6D37">
      <w:pPr>
        <w:pStyle w:val="normal0"/>
        <w:spacing w:before="200" w:line="480" w:lineRule="auto"/>
        <w:jc w:val="both"/>
        <w:rPr>
          <w:del w:id="789" w:author="Arne Elofsson" w:date="2020-08-03T08:06:00Z"/>
          <w:b/>
        </w:rPr>
      </w:pPr>
      <w:del w:id="790" w:author="Arne Elofsson" w:date="2020-08-03T08:06:00Z">
        <w:r>
          <w:rPr>
            <w:b/>
          </w:rPr>
          <w:delText>Curlin repeats family (PF07012)</w:delText>
        </w:r>
      </w:del>
    </w:p>
    <w:p w14:paraId="53D45AA2" w14:textId="77777777" w:rsidR="00D52040" w:rsidRDefault="00AE6D37">
      <w:pPr>
        <w:pStyle w:val="normal0"/>
        <w:spacing w:before="200" w:line="480" w:lineRule="auto"/>
        <w:jc w:val="both"/>
        <w:rPr>
          <w:ins w:id="791" w:author="Arne Elofsson" w:date="2020-08-03T08:06:00Z"/>
          <w:color w:val="1C1E29"/>
        </w:rPr>
      </w:pPr>
      <w:del w:id="792" w:author="Arne Elofsson" w:date="2020-08-03T08:06:00Z">
        <w:r>
          <w:delText xml:space="preserve">The curlin repeats family is the only family where PconsC4 outperforms DeepMetaPsicov. Here,  the PconsC4 model has a higher predicted TM score (Supplementary Table1) and agrees better with information from the available literature </w:delText>
        </w:r>
        <w:r>
          <w:rPr>
            <w:color w:val="1C1E29"/>
          </w:rPr>
          <w:delText xml:space="preserve"> </w:delText>
        </w:r>
        <w:r>
          <w:fldChar w:fldCharType="begin"/>
        </w:r>
        <w:r>
          <w:delInstrText>HYPERLINK "https://pape</w:delInstrText>
        </w:r>
        <w:r>
          <w:delInstrText>rpile.com/c/NMPUUL/NMtO"</w:delInstrText>
        </w:r>
        <w:r>
          <w:fldChar w:fldCharType="separate"/>
        </w:r>
        <w:r>
          <w:rPr>
            <w:color w:val="000000"/>
          </w:rPr>
          <w:delText>[31]</w:delText>
        </w:r>
        <w:r>
          <w:fldChar w:fldCharType="end"/>
        </w:r>
        <w:r>
          <w:rPr>
            <w:color w:val="000000"/>
          </w:rPr>
          <w:delText xml:space="preserve">. </w:delText>
        </w:r>
        <w:r>
          <w:rPr>
            <w:color w:val="1C1E29"/>
          </w:rPr>
          <w:delText>Curlin is predicted to have</w:delText>
        </w:r>
      </w:del>
      <w:ins w:id="793" w:author="Arne Elofsson" w:date="2020-08-03T08:06:00Z">
        <w:r>
          <w:rPr>
            <w:color w:val="1C1E29"/>
          </w:rPr>
          <w:t xml:space="preserve">motif “SP” in particular, increase the bending effect of proline significantly due to their hydrogen bond pattern </w:t>
        </w:r>
        <w:r>
          <w:fldChar w:fldCharType="begin"/>
        </w:r>
        <w:r>
          <w:instrText>HYPERLINK "https://paperpile.com/c/NMPUUL/fMtW"</w:instrText>
        </w:r>
        <w:r>
          <w:fldChar w:fldCharType="separate"/>
        </w:r>
        <w:r>
          <w:rPr>
            <w:color w:val="000000"/>
          </w:rPr>
          <w:t>[37]</w:t>
        </w:r>
        <w:r>
          <w:fldChar w:fldCharType="end"/>
        </w:r>
        <w:r>
          <w:rPr>
            <w:color w:val="1C1E29"/>
          </w:rPr>
          <w:t>, indeed due to the structur</w:t>
        </w:r>
        <w:r>
          <w:rPr>
            <w:color w:val="1C1E29"/>
          </w:rPr>
          <w:t xml:space="preserve">al propriety, the motif is relatively rare in membrane proteins </w:t>
        </w:r>
        <w:r>
          <w:fldChar w:fldCharType="begin"/>
        </w:r>
        <w:r>
          <w:instrText>HYPERLINK "https://paperpile.com/c/NMPUUL/fMtW"</w:instrText>
        </w:r>
        <w:r>
          <w:fldChar w:fldCharType="separate"/>
        </w:r>
        <w:r>
          <w:rPr>
            <w:color w:val="000000"/>
          </w:rPr>
          <w:t>[37]</w:t>
        </w:r>
        <w:r>
          <w:fldChar w:fldCharType="end"/>
        </w:r>
        <w:r>
          <w:rPr>
            <w:color w:val="1C1E29"/>
          </w:rPr>
          <w:t xml:space="preserve">. </w:t>
        </w:r>
      </w:ins>
    </w:p>
    <w:p w14:paraId="14A5CD13" w14:textId="77777777" w:rsidR="00D52040" w:rsidRDefault="00D52040">
      <w:pPr>
        <w:pStyle w:val="normal0"/>
        <w:spacing w:before="200" w:line="480" w:lineRule="auto"/>
        <w:rPr>
          <w:ins w:id="794" w:author="Arne Elofsson" w:date="2020-08-03T08:06:00Z"/>
        </w:rPr>
      </w:pPr>
    </w:p>
    <w:p w14:paraId="37B90BAC" w14:textId="77777777" w:rsidR="00D52040" w:rsidRDefault="00AE6D37">
      <w:pPr>
        <w:pStyle w:val="normal0"/>
        <w:spacing w:before="200" w:line="480" w:lineRule="auto"/>
        <w:jc w:val="both"/>
        <w:rPr>
          <w:ins w:id="795" w:author="Arne Elofsson" w:date="2020-08-03T08:06:00Z"/>
          <w:b/>
        </w:rPr>
      </w:pPr>
      <w:ins w:id="796" w:author="Arne Elofsson" w:date="2020-08-03T08:06:00Z">
        <w:r>
          <w:rPr>
            <w:b/>
          </w:rPr>
          <w:t>Curlin repeats family</w:t>
        </w:r>
      </w:ins>
    </w:p>
    <w:p w14:paraId="5101A10C" w14:textId="77777777" w:rsidR="00D52040" w:rsidRDefault="00AE6D37">
      <w:pPr>
        <w:pStyle w:val="normal0"/>
        <w:spacing w:before="200" w:line="480" w:lineRule="auto"/>
        <w:jc w:val="both"/>
      </w:pPr>
      <w:ins w:id="797" w:author="Arne Elofsson" w:date="2020-08-03T08:06:00Z">
        <w:r>
          <w:rPr>
            <w:color w:val="1C1E29"/>
          </w:rPr>
          <w:t>Our model results in</w:t>
        </w:r>
      </w:ins>
      <w:r>
        <w:rPr>
          <w:color w:val="1C1E29"/>
        </w:rPr>
        <w:t xml:space="preserve"> a β-solenoid structure, </w:t>
      </w:r>
      <w:del w:id="798" w:author="Arne Elofsson" w:date="2020-08-03T08:06:00Z">
        <w:r>
          <w:rPr>
            <w:color w:val="1C1E29"/>
          </w:rPr>
          <w:delText xml:space="preserve">see Figure </w:delText>
        </w:r>
        <w:r>
          <w:delText>10.</w:delText>
        </w:r>
      </w:del>
      <w:ins w:id="799" w:author="Arne Elofsson" w:date="2020-08-03T08:06:00Z">
        <w:r>
          <w:rPr>
            <w:color w:val="1C1E29"/>
          </w:rPr>
          <w:t xml:space="preserve">Fig. </w:t>
        </w:r>
        <w:r>
          <w:rPr>
            <w:i/>
          </w:rPr>
          <w:t>8c</w:t>
        </w:r>
      </w:ins>
      <w:r>
        <w:rPr>
          <w:i/>
          <w:color w:val="1C1E29"/>
          <w:rPrChange w:id="800" w:author="Arne Elofsson" w:date="2020-08-03T08:06:00Z">
            <w:rPr/>
          </w:rPrChange>
        </w:rPr>
        <w:t xml:space="preserve"> </w:t>
      </w:r>
      <w:r>
        <w:rPr>
          <w:color w:val="1C1E29"/>
        </w:rPr>
        <w:t xml:space="preserve"> DeBenedictis et al. </w:t>
      </w:r>
      <w:del w:id="801" w:author="Arne Elofsson" w:date="2020-08-03T08:06:00Z">
        <w:r>
          <w:rPr>
            <w:color w:val="1C1E29"/>
          </w:rPr>
          <w:delText xml:space="preserve">presented ab-initio models for two members of the Curlin repeat family, CsgA and CsgB </w:delText>
        </w:r>
        <w:r>
          <w:fldChar w:fldCharType="begin"/>
        </w:r>
        <w:r>
          <w:delInstrText>HYPERLINK "https://paperpile.com/c/NMPUUL/NMtO"</w:delInstrText>
        </w:r>
        <w:r>
          <w:fldChar w:fldCharType="separate"/>
        </w:r>
        <w:r>
          <w:rPr>
            <w:color w:val="000000"/>
          </w:rPr>
          <w:delText>[31]</w:delText>
        </w:r>
        <w:r>
          <w:fldChar w:fldCharType="end"/>
        </w:r>
        <w:r>
          <w:rPr>
            <w:color w:val="1C1E29"/>
          </w:rPr>
          <w:delText>.  The structure of</w:delText>
        </w:r>
      </w:del>
      <w:ins w:id="802" w:author="Arne Elofsson" w:date="2020-08-03T08:06:00Z">
        <w:r>
          <w:rPr>
            <w:color w:val="1C1E29"/>
          </w:rPr>
          <w:t>in 2017 presented and discussed ab initio models for the Curlin repeats family members CsgA and C</w:t>
        </w:r>
        <w:r>
          <w:rPr>
            <w:color w:val="1C1E29"/>
          </w:rPr>
          <w:t xml:space="preserve">sgB </w:t>
        </w:r>
        <w:r>
          <w:fldChar w:fldCharType="begin"/>
        </w:r>
        <w:r>
          <w:instrText>HYPERLINK "https://paperpile.com/c/NMPUUL/NMtO"</w:instrText>
        </w:r>
        <w:r>
          <w:fldChar w:fldCharType="separate"/>
        </w:r>
        <w:r>
          <w:rPr>
            <w:color w:val="000000"/>
          </w:rPr>
          <w:t>[38]</w:t>
        </w:r>
        <w:r>
          <w:fldChar w:fldCharType="end"/>
        </w:r>
        <w:r>
          <w:rPr>
            <w:color w:val="1C1E29"/>
          </w:rPr>
          <w:t>,</w:t>
        </w:r>
      </w:ins>
      <w:r>
        <w:rPr>
          <w:color w:val="1C1E29"/>
        </w:rPr>
        <w:t xml:space="preserve"> their best models is </w:t>
      </w:r>
      <w:del w:id="803" w:author="Arne Elofsson" w:date="2020-08-03T08:06:00Z">
        <w:r>
          <w:rPr>
            <w:color w:val="1C1E29"/>
          </w:rPr>
          <w:delText xml:space="preserve">visually </w:delText>
        </w:r>
      </w:del>
      <w:r>
        <w:rPr>
          <w:color w:val="1C1E29"/>
        </w:rPr>
        <w:t xml:space="preserve">in agreement with our model (a direct comparison is difficult as the coordinates </w:t>
      </w:r>
      <w:del w:id="804" w:author="Arne Elofsson" w:date="2020-08-03T08:06:00Z">
        <w:r>
          <w:rPr>
            <w:color w:val="1C1E29"/>
          </w:rPr>
          <w:delText>are</w:delText>
        </w:r>
      </w:del>
      <w:ins w:id="805" w:author="Arne Elofsson" w:date="2020-08-03T08:06:00Z">
        <w:r>
          <w:rPr>
            <w:color w:val="1C1E29"/>
          </w:rPr>
          <w:t>is</w:t>
        </w:r>
      </w:ins>
      <w:r>
        <w:rPr>
          <w:color w:val="1C1E29"/>
        </w:rPr>
        <w:t xml:space="preserve"> not available </w:t>
      </w:r>
      <w:del w:id="806" w:author="Arne Elofsson" w:date="2020-08-03T08:06:00Z">
        <w:r>
          <w:rPr>
            <w:color w:val="1C1E29"/>
          </w:rPr>
          <w:delText>for their models). Our model is also in agreement with</w:delText>
        </w:r>
      </w:del>
      <w:ins w:id="807" w:author="Arne Elofsson" w:date="2020-08-03T08:06:00Z">
        <w:r>
          <w:rPr>
            <w:color w:val="1C1E29"/>
          </w:rPr>
          <w:t>of their mo</w:t>
        </w:r>
        <w:r>
          <w:rPr>
            <w:color w:val="1C1E29"/>
          </w:rPr>
          <w:t>del). The model is furthermore confirmed by</w:t>
        </w:r>
      </w:ins>
      <w:r>
        <w:rPr>
          <w:color w:val="1C1E29"/>
        </w:rPr>
        <w:t xml:space="preserve"> the partial structure of the repeat units of CsgA published by Perov et al. </w:t>
      </w:r>
      <w:hyperlink r:id="rId36">
        <w:r>
          <w:rPr>
            <w:color w:val="000000"/>
          </w:rPr>
          <w:t>[</w:t>
        </w:r>
      </w:hyperlink>
      <w:del w:id="808" w:author="Arne Elofsson" w:date="2020-08-03T08:06:00Z">
        <w:r>
          <w:fldChar w:fldCharType="begin"/>
        </w:r>
        <w:r>
          <w:delInstrText>HYPERLINK "https://paperpile.com/c/NMPUUL/gXnj"</w:delInstrText>
        </w:r>
        <w:r>
          <w:fldChar w:fldCharType="separate"/>
        </w:r>
        <w:r>
          <w:rPr>
            <w:color w:val="000000"/>
          </w:rPr>
          <w:delText>32]</w:delText>
        </w:r>
        <w:r>
          <w:fldChar w:fldCharType="end"/>
        </w:r>
        <w:r>
          <w:rPr>
            <w:color w:val="1C1E29"/>
          </w:rPr>
          <w:delText>.  This model contains two</w:delText>
        </w:r>
      </w:del>
      <w:ins w:id="809" w:author="Arne Elofsson" w:date="2020-08-03T08:06:00Z">
        <w:r>
          <w:fldChar w:fldCharType="begin"/>
        </w:r>
        <w:r>
          <w:instrText>H</w:instrText>
        </w:r>
        <w:r>
          <w:instrText>YPERLINK "https://paperpile.com/c/NMPUUL/gXnj"</w:instrText>
        </w:r>
        <w:r>
          <w:fldChar w:fldCharType="separate"/>
        </w:r>
        <w:r>
          <w:rPr>
            <w:color w:val="000000"/>
          </w:rPr>
          <w:t>39]</w:t>
        </w:r>
        <w:r>
          <w:fldChar w:fldCharType="end"/>
        </w:r>
        <w:r>
          <w:rPr>
            <w:color w:val="1C1E29"/>
          </w:rPr>
          <w:t xml:space="preserve"> where they crystallize in</w:t>
        </w:r>
      </w:ins>
      <w:r>
        <w:rPr>
          <w:color w:val="1C1E29"/>
        </w:rPr>
        <w:t xml:space="preserve"> parallel β-sheets with individual units situated perpendicular to the fibril axis (corresponding PDB IDs are 6G8C, 6G8D, 6G8E).</w:t>
      </w:r>
    </w:p>
    <w:p w14:paraId="468C21DA" w14:textId="77777777" w:rsidR="00D52040" w:rsidRDefault="00AE6D37">
      <w:pPr>
        <w:pStyle w:val="Heading3"/>
        <w:spacing w:before="200" w:line="480" w:lineRule="auto"/>
        <w:rPr>
          <w:del w:id="810" w:author="Arne Elofsson" w:date="2020-08-03T08:06:00Z"/>
        </w:rPr>
      </w:pPr>
      <w:bookmarkStart w:id="811" w:name="_5tfgstidi9oc" w:colFirst="0" w:colLast="0"/>
      <w:bookmarkEnd w:id="811"/>
      <w:del w:id="812" w:author="Arne Elofsson" w:date="2020-08-03T08:06:00Z">
        <w:r>
          <w:delText>Additional families</w:delText>
        </w:r>
      </w:del>
    </w:p>
    <w:p w14:paraId="08FB6F88" w14:textId="77777777" w:rsidR="00D52040" w:rsidRDefault="00AE6D37">
      <w:pPr>
        <w:pStyle w:val="normal0"/>
        <w:spacing w:before="200" w:line="480" w:lineRule="auto"/>
        <w:jc w:val="both"/>
        <w:rPr>
          <w:del w:id="813" w:author="Arne Elofsson" w:date="2020-08-03T08:06:00Z"/>
        </w:rPr>
      </w:pPr>
      <w:del w:id="814" w:author="Arne Elofsson" w:date="2020-08-03T08:06:00Z">
        <w:r>
          <w:delText xml:space="preserve">Next, we examined the models </w:delText>
        </w:r>
        <w:r>
          <w:delText xml:space="preserve">with predicted TM-score lower than 0.55 manually. Among them, we found the representative of the UCH-protein repeats (PFAM family </w:delText>
        </w:r>
        <w:r>
          <w:rPr>
            <w:i/>
          </w:rPr>
          <w:delText xml:space="preserve">PF13446) </w:delText>
        </w:r>
        <w:r>
          <w:delText xml:space="preserve"> interesting despite a predicted TM-score of only 0.41. The low score is due to the difficulties in predicting the in</w:delText>
        </w:r>
        <w:r>
          <w:delText xml:space="preserve">ter-unit fold while at the unit level, the models appear to be quite reliable.  Our model suggests that this repeat region is a member of Class V.1 </w:delText>
        </w:r>
        <w:r>
          <w:delText>ɑ-beads,  with four helical domains separated by a flexible linker.</w:delText>
        </w:r>
      </w:del>
    </w:p>
    <w:p w14:paraId="30F264E3" w14:textId="77777777" w:rsidR="00D52040" w:rsidRDefault="00D52040">
      <w:pPr>
        <w:pStyle w:val="normal0"/>
        <w:spacing w:before="200" w:line="480" w:lineRule="auto"/>
        <w:jc w:val="both"/>
        <w:rPr>
          <w:del w:id="815" w:author="Arne Elofsson" w:date="2020-08-03T08:06:00Z"/>
        </w:rPr>
      </w:pPr>
    </w:p>
    <w:p w14:paraId="5E151FF2" w14:textId="77777777" w:rsidR="00D52040" w:rsidRDefault="00AE6D37">
      <w:pPr>
        <w:pStyle w:val="normal0"/>
        <w:spacing w:line="480" w:lineRule="auto"/>
        <w:jc w:val="both"/>
        <w:rPr>
          <w:del w:id="816" w:author="Arne Elofsson" w:date="2020-08-03T08:06:00Z"/>
          <w:b/>
          <w:color w:val="1C1E29"/>
          <w:sz w:val="24"/>
          <w:szCs w:val="24"/>
        </w:rPr>
      </w:pPr>
      <w:del w:id="817" w:author="Arne Elofsson" w:date="2020-08-03T08:06:00Z">
        <w:r>
          <w:delText xml:space="preserve">UCH-protein repeats family is a repeat domain found in Ubiquitin carboxyl-terminal hydrolase. Despite UCH-proteins being widespread among eukaryotes, the repeated domain is present only in yeasts in a variable number of units. According to PFAM </w:delText>
        </w:r>
        <w:r>
          <w:fldChar w:fldCharType="begin"/>
        </w:r>
        <w:r>
          <w:delInstrText>HYPERLINK "</w:delInstrText>
        </w:r>
        <w:r>
          <w:delInstrText>https://paperpile.com/c/NMPUUL/Udag"</w:delInstrText>
        </w:r>
        <w:r>
          <w:fldChar w:fldCharType="separate"/>
        </w:r>
        <w:r>
          <w:delText>[27]</w:delText>
        </w:r>
        <w:r>
          <w:fldChar w:fldCharType="end"/>
        </w:r>
        <w:r>
          <w:delText xml:space="preserve">, the UCH-protein repeats could be involved in the formation of the complex of UCH with Rsp5 and Rup1. </w:delText>
        </w:r>
      </w:del>
    </w:p>
    <w:p w14:paraId="6B776BB1" w14:textId="77777777" w:rsidR="00D52040" w:rsidRDefault="00AE6D37">
      <w:pPr>
        <w:pStyle w:val="normal0"/>
        <w:spacing w:before="200" w:line="480" w:lineRule="auto"/>
        <w:jc w:val="both"/>
        <w:rPr>
          <w:del w:id="818" w:author="Arne Elofsson" w:date="2020-08-03T08:06:00Z"/>
          <w:b/>
          <w:color w:val="1C1E29"/>
          <w:sz w:val="24"/>
          <w:szCs w:val="24"/>
        </w:rPr>
      </w:pPr>
      <w:del w:id="819" w:author="Arne Elofsson" w:date="2020-08-03T08:06:00Z">
        <w:r>
          <w:fldChar w:fldCharType="begin"/>
        </w:r>
        <w:r>
          <w:delInstrText>HYPERLINK "https://github.com/ElofssonLab/Claudio/blob/master/Repeats/Figures/Figure%2010.png"</w:delInstrText>
        </w:r>
        <w:r>
          <w:fldChar w:fldCharType="separate"/>
        </w:r>
        <w:r>
          <w:rPr>
            <w:color w:val="1155CC"/>
            <w:u w:val="single"/>
          </w:rPr>
          <w:delText>https://github.</w:delText>
        </w:r>
        <w:r>
          <w:rPr>
            <w:color w:val="1155CC"/>
            <w:u w:val="single"/>
          </w:rPr>
          <w:delText>com/ElofssonLab/Claudio/blob/master/Repeats/Figures/Figure%2010.png</w:delText>
        </w:r>
        <w:r>
          <w:fldChar w:fldCharType="end"/>
        </w:r>
      </w:del>
    </w:p>
    <w:p w14:paraId="5F6B4AE7" w14:textId="77777777" w:rsidR="00D52040" w:rsidRDefault="00AE6D37">
      <w:pPr>
        <w:pStyle w:val="normal0"/>
        <w:spacing w:before="200" w:line="480" w:lineRule="auto"/>
        <w:jc w:val="both"/>
        <w:rPr>
          <w:del w:id="820" w:author="Arne Elofsson" w:date="2020-08-03T08:06:00Z"/>
        </w:rPr>
      </w:pPr>
      <w:del w:id="821" w:author="Arne Elofsson" w:date="2020-08-03T08:06:00Z">
        <w:r>
          <w:rPr>
            <w:color w:val="1C1E29"/>
          </w:rPr>
          <w:delText xml:space="preserve">Figure 10 </w:delText>
        </w:r>
        <w:r>
          <w:rPr>
            <w:b/>
            <w:color w:val="1C1E29"/>
          </w:rPr>
          <w:delText>Well model without homologous proteins</w:delText>
        </w:r>
        <w:r>
          <w:rPr>
            <w:b/>
          </w:rPr>
          <w:delText>.</w:delText>
        </w:r>
        <w:r>
          <w:delText xml:space="preserve"> The three high scoring models for SPW, DUF2963 and Curlin and the medium scoring UCH-protein are shown, with the different protein unit</w:delText>
        </w:r>
        <w:r>
          <w:delText xml:space="preserve">s are coloured in red and blue. </w:delText>
        </w:r>
      </w:del>
    </w:p>
    <w:p w14:paraId="32256572" w14:textId="77777777" w:rsidR="00D52040" w:rsidRDefault="00D52040">
      <w:pPr>
        <w:pStyle w:val="normal0"/>
        <w:spacing w:before="200" w:line="480" w:lineRule="auto"/>
        <w:jc w:val="both"/>
        <w:rPr>
          <w:del w:id="822" w:author="Arne Elofsson" w:date="2020-08-03T08:06:00Z"/>
        </w:rPr>
      </w:pPr>
    </w:p>
    <w:p w14:paraId="5FB1A4F9" w14:textId="77777777" w:rsidR="00D52040" w:rsidRDefault="00AE6D37">
      <w:pPr>
        <w:pStyle w:val="normal0"/>
        <w:spacing w:before="200" w:line="480" w:lineRule="auto"/>
        <w:jc w:val="both"/>
        <w:rPr>
          <w:del w:id="823" w:author="Arne Elofsson" w:date="2020-08-03T08:06:00Z"/>
          <w:b/>
          <w:color w:val="1C1E29"/>
          <w:sz w:val="24"/>
          <w:szCs w:val="24"/>
        </w:rPr>
      </w:pPr>
      <w:del w:id="824" w:author="Arne Elofsson" w:date="2020-08-03T08:06:00Z">
        <w:r>
          <w:rPr>
            <w:b/>
            <w:color w:val="1C1E29"/>
            <w:sz w:val="24"/>
            <w:szCs w:val="24"/>
          </w:rPr>
          <w:delText>Conclusion.</w:delText>
        </w:r>
      </w:del>
    </w:p>
    <w:p w14:paraId="3D12C723" w14:textId="77777777" w:rsidR="00D52040" w:rsidRDefault="00D52040">
      <w:pPr>
        <w:pStyle w:val="normal0"/>
        <w:spacing w:before="200" w:line="480" w:lineRule="auto"/>
        <w:jc w:val="both"/>
        <w:rPr>
          <w:del w:id="825" w:author="Arne Elofsson" w:date="2020-08-03T08:06:00Z"/>
          <w:b/>
          <w:color w:val="1C1E29"/>
          <w:sz w:val="24"/>
          <w:szCs w:val="24"/>
        </w:rPr>
      </w:pPr>
    </w:p>
    <w:p w14:paraId="146E6C06" w14:textId="77777777" w:rsidR="00D52040" w:rsidRDefault="00AE6D37">
      <w:pPr>
        <w:pStyle w:val="normal0"/>
        <w:spacing w:before="200" w:line="480" w:lineRule="auto"/>
        <w:jc w:val="both"/>
        <w:rPr>
          <w:del w:id="826" w:author="Arne Elofsson" w:date="2020-08-03T08:06:00Z"/>
          <w:color w:val="1C1E29"/>
          <w:sz w:val="24"/>
          <w:szCs w:val="24"/>
        </w:rPr>
      </w:pPr>
      <w:del w:id="827" w:author="Arne Elofsson" w:date="2020-08-03T08:06:00Z">
        <w:r>
          <w:fldChar w:fldCharType="begin"/>
        </w:r>
        <w:r>
          <w:delInstrText>HYPERLINK "https://github.com/ElofssonLab/Claudio/blob/master/Repeats/Figures/Figure11.png"</w:delInstrText>
        </w:r>
        <w:r>
          <w:fldChar w:fldCharType="separate"/>
        </w:r>
        <w:r>
          <w:rPr>
            <w:color w:val="1155CC"/>
            <w:sz w:val="24"/>
            <w:szCs w:val="24"/>
            <w:u w:val="single"/>
          </w:rPr>
          <w:delText>https://github.com/ElofssonLab/Claudio/blob/master/Repeats/Figures/Figure11.png</w:delText>
        </w:r>
        <w:r>
          <w:fldChar w:fldCharType="end"/>
        </w:r>
      </w:del>
    </w:p>
    <w:p w14:paraId="6B32E1A4" w14:textId="77777777" w:rsidR="00D52040" w:rsidRDefault="00AE6D37">
      <w:pPr>
        <w:pStyle w:val="normal0"/>
        <w:spacing w:before="200" w:line="480" w:lineRule="auto"/>
        <w:jc w:val="both"/>
        <w:rPr>
          <w:ins w:id="828" w:author="Arne Elofsson" w:date="2020-08-03T08:06:00Z"/>
          <w:b/>
          <w:sz w:val="24"/>
          <w:szCs w:val="24"/>
        </w:rPr>
      </w:pPr>
      <w:del w:id="829" w:author="Arne Elofsson" w:date="2020-08-03T08:06:00Z">
        <w:r>
          <w:rPr>
            <w:b/>
            <w:i/>
            <w:color w:val="1C1E29"/>
          </w:rPr>
          <w:delText>Figure 11</w:delText>
        </w:r>
      </w:del>
    </w:p>
    <w:p w14:paraId="1A074B03" w14:textId="77777777" w:rsidR="00D52040" w:rsidRDefault="00AE6D37">
      <w:pPr>
        <w:pStyle w:val="normal0"/>
        <w:spacing w:before="200" w:line="480" w:lineRule="auto"/>
        <w:jc w:val="both"/>
        <w:rPr>
          <w:ins w:id="830" w:author="Arne Elofsson" w:date="2020-08-03T08:06:00Z"/>
          <w:b/>
          <w:sz w:val="24"/>
          <w:szCs w:val="24"/>
        </w:rPr>
      </w:pPr>
      <w:ins w:id="831" w:author="Arne Elofsson" w:date="2020-08-03T08:06:00Z">
        <w:r>
          <w:rPr>
            <w:b/>
            <w:color w:val="1C1E29"/>
            <w:sz w:val="24"/>
            <w:szCs w:val="24"/>
          </w:rPr>
          <w:t>Conclusion.</w:t>
        </w:r>
      </w:ins>
    </w:p>
    <w:p w14:paraId="24D58470" w14:textId="77777777" w:rsidR="00D52040" w:rsidRDefault="00AE6D37">
      <w:pPr>
        <w:pStyle w:val="normal0"/>
        <w:spacing w:before="200" w:line="480" w:lineRule="auto"/>
        <w:jc w:val="both"/>
        <w:rPr>
          <w:ins w:id="832" w:author="Arne Elofsson" w:date="2020-08-03T08:06:00Z"/>
          <w:color w:val="1C1E29"/>
          <w:highlight w:val="yellow"/>
        </w:rPr>
      </w:pPr>
      <w:ins w:id="833" w:author="Arne Elofsson" w:date="2020-08-03T08:06:00Z">
        <w:r>
          <w:rPr>
            <w:color w:val="1C1E29"/>
          </w:rPr>
          <w:t xml:space="preserve">The modelling of the unknown PFAM families was challenging. Only 10% of the datasets had a Pcons score equal or higher to 0.4; compared to 21% in the benchmark dataset. However, the differences between the two datasets have to be taken into account. It is </w:t>
        </w:r>
        <w:r>
          <w:rPr>
            <w:color w:val="1C1E29"/>
          </w:rPr>
          <w:t xml:space="preserve">known that a smaller MSA affects the prediction of contacts and known structures are biased towards the larger family </w:t>
        </w:r>
        <w:r>
          <w:fldChar w:fldCharType="begin"/>
        </w:r>
        <w:r>
          <w:instrText>HYPERLINK "https://paperpile.com/c/NMPUUL/iN3y"</w:instrText>
        </w:r>
        <w:r>
          <w:fldChar w:fldCharType="separate"/>
        </w:r>
        <w:r>
          <w:rPr>
            <w:color w:val="000000"/>
          </w:rPr>
          <w:t>[40]</w:t>
        </w:r>
        <w:r>
          <w:fldChar w:fldCharType="end"/>
        </w:r>
        <w:r>
          <w:rPr>
            <w:color w:val="1C1E29"/>
          </w:rPr>
          <w:t xml:space="preserve"> Indeed our “Unknown protein families” dataset shows a significant lower Neff score </w:t>
        </w:r>
        <w:r>
          <w:rPr>
            <w:color w:val="1C1E29"/>
          </w:rPr>
          <w:t>compared with the PDB benchmark set, Figure 9a. Moreover, in the Unknown protein set, there are more eukaryotic-specific protein families (Fig. 9b).</w:t>
        </w:r>
        <w:r>
          <w:rPr>
            <w:color w:val="1C1E29"/>
            <w:highlight w:val="yellow"/>
          </w:rPr>
          <w:t xml:space="preserve"> </w:t>
        </w:r>
      </w:ins>
    </w:p>
    <w:p w14:paraId="2E468811" w14:textId="77777777" w:rsidR="00D52040" w:rsidRDefault="00D52040">
      <w:pPr>
        <w:pStyle w:val="normal0"/>
        <w:spacing w:before="200" w:line="480" w:lineRule="auto"/>
        <w:jc w:val="both"/>
        <w:rPr>
          <w:ins w:id="834" w:author="Arne Elofsson" w:date="2020-08-03T08:06:00Z"/>
          <w:color w:val="1C1E29"/>
          <w:highlight w:val="yellow"/>
        </w:rPr>
      </w:pPr>
    </w:p>
    <w:p w14:paraId="62DEC3AC" w14:textId="77777777" w:rsidR="00D52040" w:rsidRPr="00D52040" w:rsidRDefault="00AE6D37">
      <w:pPr>
        <w:pStyle w:val="normal0"/>
        <w:spacing w:before="200" w:line="480" w:lineRule="auto"/>
        <w:jc w:val="both"/>
        <w:rPr>
          <w:i/>
          <w:color w:val="1C1E29"/>
          <w:rPrChange w:id="835" w:author="Arne Elofsson" w:date="2020-08-03T08:06:00Z">
            <w:rPr>
              <w:b/>
              <w:color w:val="1C1E29"/>
              <w:sz w:val="24"/>
              <w:szCs w:val="24"/>
            </w:rPr>
          </w:rPrChange>
        </w:rPr>
      </w:pPr>
      <w:ins w:id="836" w:author="Arne Elofsson" w:date="2020-08-03T08:06:00Z">
        <w:r>
          <w:rPr>
            <w:b/>
            <w:i/>
            <w:color w:val="1C1E29"/>
          </w:rPr>
          <w:lastRenderedPageBreak/>
          <w:t>Figure9</w:t>
        </w:r>
      </w:ins>
      <w:r>
        <w:rPr>
          <w:b/>
          <w:i/>
          <w:color w:val="1C1E29"/>
        </w:rPr>
        <w:t>. Datasets comparisons.</w:t>
      </w:r>
      <w:r>
        <w:rPr>
          <w:i/>
          <w:color w:val="1C1E29"/>
        </w:rPr>
        <w:t xml:space="preserve"> a) Neff </w:t>
      </w:r>
      <w:del w:id="837" w:author="Arne Elofsson" w:date="2020-08-03T08:06:00Z">
        <w:r>
          <w:rPr>
            <w:i/>
            <w:color w:val="1C1E29"/>
          </w:rPr>
          <w:delText>scores</w:delText>
        </w:r>
      </w:del>
      <w:ins w:id="838" w:author="Arne Elofsson" w:date="2020-08-03T08:06:00Z">
        <w:r>
          <w:rPr>
            <w:i/>
            <w:color w:val="1C1E29"/>
          </w:rPr>
          <w:t>score</w:t>
        </w:r>
      </w:ins>
      <w:r>
        <w:rPr>
          <w:i/>
          <w:color w:val="1C1E29"/>
        </w:rPr>
        <w:t xml:space="preserve"> comparison between the two datasets. b) The variation </w:t>
      </w:r>
      <w:r>
        <w:rPr>
          <w:i/>
          <w:color w:val="1C1E29"/>
        </w:rPr>
        <w:t>in the</w:t>
      </w:r>
      <w:del w:id="839" w:author="Arne Elofsson" w:date="2020-08-03T08:06:00Z">
        <w:r>
          <w:rPr>
            <w:i/>
            <w:color w:val="1C1E29"/>
          </w:rPr>
          <w:delText xml:space="preserve"> </w:delText>
        </w:r>
      </w:del>
      <w:ins w:id="840" w:author="Arne Elofsson" w:date="2020-08-03T08:06:00Z">
        <w:r>
          <w:rPr>
            <w:i/>
            <w:color w:val="1C1E29"/>
          </w:rPr>
          <w:t xml:space="preserve">  </w:t>
        </w:r>
      </w:ins>
      <w:r>
        <w:rPr>
          <w:i/>
          <w:color w:val="1C1E29"/>
        </w:rPr>
        <w:t xml:space="preserve">membership to the three domains of life between the PFAM families of the “Unresolved Proteins Dataset” and the “PDB dataset”.    </w:t>
      </w:r>
    </w:p>
    <w:p w14:paraId="170592FA" w14:textId="77777777" w:rsidR="00D52040" w:rsidRDefault="00AE6D37">
      <w:pPr>
        <w:pStyle w:val="normal0"/>
        <w:spacing w:before="200" w:line="480" w:lineRule="auto"/>
        <w:jc w:val="both"/>
        <w:rPr>
          <w:del w:id="841" w:author="Arne Elofsson" w:date="2020-08-03T08:06:00Z"/>
          <w:color w:val="1C1E29"/>
          <w:highlight w:val="yellow"/>
        </w:rPr>
      </w:pPr>
      <w:del w:id="842" w:author="Arne Elofsson" w:date="2020-08-03T08:06:00Z">
        <w:r>
          <w:rPr>
            <w:color w:val="1C1E29"/>
          </w:rPr>
          <w:delText>Here, we performed a comprehensive coevolution analysis on repeat protein families, and we show that Deep Meta Psicov contact-predictions method overcomes the traditional difficulties of DCA methods for this class of proteins. We investigated the modelling</w:delText>
        </w:r>
        <w:r>
          <w:rPr>
            <w:color w:val="1C1E29"/>
          </w:rPr>
          <w:delText xml:space="preserve"> of repeat units, and we developed a novel quality assessment method for repats proteins. Finally, we tested the pipeline on PFAM families without protein structures showing its usefulness in providing new structural information.The modelling of the unknow</w:delText>
        </w:r>
        <w:r>
          <w:rPr>
            <w:color w:val="1C1E29"/>
          </w:rPr>
          <w:delText xml:space="preserve">n PFAM families is challenging, but 22% of the datasets had a predicted TM-score equal or higher to 0.55; compared with 56% of the benchmark dataset. However, the families in the “Unknown protein families” are significantly smaller,  Figure 11a. Moreover, </w:delText>
        </w:r>
        <w:r>
          <w:rPr>
            <w:color w:val="1C1E29"/>
          </w:rPr>
          <w:delText>in the unknown set, there are more eukaryotic-specific protein families, see Figure 11b, indicating that it might be possible to model these when more eukaryotic genomes become available.</w:delText>
        </w:r>
      </w:del>
    </w:p>
    <w:p w14:paraId="4BE42D1A" w14:textId="77777777" w:rsidR="00D52040" w:rsidRDefault="00D52040">
      <w:pPr>
        <w:pStyle w:val="normal0"/>
        <w:spacing w:before="200" w:line="480" w:lineRule="auto"/>
        <w:jc w:val="both"/>
        <w:rPr>
          <w:del w:id="843" w:author="Arne Elofsson" w:date="2020-08-03T08:06:00Z"/>
          <w:color w:val="1C1E29"/>
          <w:highlight w:val="yellow"/>
        </w:rPr>
      </w:pPr>
    </w:p>
    <w:p w14:paraId="0BA325B3" w14:textId="77777777" w:rsidR="00D52040" w:rsidRDefault="00D52040">
      <w:pPr>
        <w:pStyle w:val="normal0"/>
        <w:spacing w:before="200" w:line="480" w:lineRule="auto"/>
        <w:jc w:val="both"/>
        <w:rPr>
          <w:del w:id="844" w:author="Arne Elofsson" w:date="2020-08-03T08:06:00Z"/>
          <w:i/>
          <w:color w:val="1C1E29"/>
        </w:rPr>
      </w:pPr>
    </w:p>
    <w:p w14:paraId="0CEA030C" w14:textId="77777777" w:rsidR="00D52040" w:rsidRDefault="00D52040">
      <w:pPr>
        <w:pStyle w:val="normal0"/>
        <w:spacing w:before="200" w:line="480" w:lineRule="auto"/>
        <w:jc w:val="both"/>
        <w:rPr>
          <w:del w:id="845" w:author="Arne Elofsson" w:date="2020-08-03T08:06:00Z"/>
          <w:i/>
          <w:color w:val="1C1E29"/>
          <w:highlight w:val="yellow"/>
        </w:rPr>
      </w:pPr>
    </w:p>
    <w:p w14:paraId="08838D9F" w14:textId="77777777" w:rsidR="00D52040" w:rsidRDefault="00AE6D37">
      <w:pPr>
        <w:pStyle w:val="normal0"/>
        <w:spacing w:before="200" w:line="480" w:lineRule="auto"/>
        <w:jc w:val="both"/>
        <w:rPr>
          <w:del w:id="846" w:author="Arne Elofsson" w:date="2020-08-03T08:06:00Z"/>
          <w:color w:val="1C1E29"/>
        </w:rPr>
      </w:pPr>
      <w:del w:id="847" w:author="Arne Elofsson" w:date="2020-08-03T08:06:00Z">
        <w:r>
          <w:rPr>
            <w:color w:val="1C1E29"/>
          </w:rPr>
          <w:delText>Despite the significant improvement brought by deep-learning in c</w:delText>
        </w:r>
        <w:r>
          <w:rPr>
            <w:color w:val="1C1E29"/>
          </w:rPr>
          <w:delText>ontact prediction, there is still room for improvement. The accuracy of inter-domain contacts is often lower than for the intra-units one, and the development and future development could focus on that. Furthermore, the folding part of the pipeline is a li</w:delText>
        </w:r>
        <w:r>
          <w:rPr>
            <w:color w:val="1C1E29"/>
          </w:rPr>
          <w:delText xml:space="preserve">miting step, in particular for longer proteins where it seems not to generate compact structures. </w:delText>
        </w:r>
      </w:del>
    </w:p>
    <w:p w14:paraId="39DCD152" w14:textId="77777777" w:rsidR="00D52040" w:rsidRDefault="00D52040">
      <w:pPr>
        <w:pStyle w:val="normal0"/>
        <w:spacing w:before="200" w:line="480" w:lineRule="auto"/>
        <w:jc w:val="both"/>
        <w:rPr>
          <w:ins w:id="848" w:author="Arne Elofsson" w:date="2020-08-03T08:06:00Z"/>
          <w:i/>
          <w:color w:val="1C1E29"/>
          <w:highlight w:val="yellow"/>
        </w:rPr>
      </w:pPr>
    </w:p>
    <w:p w14:paraId="67571858" w14:textId="77777777" w:rsidR="00D52040" w:rsidRDefault="00AE6D37">
      <w:pPr>
        <w:pStyle w:val="normal0"/>
        <w:spacing w:before="200" w:line="480" w:lineRule="auto"/>
        <w:jc w:val="both"/>
        <w:rPr>
          <w:ins w:id="849" w:author="Arne Elofsson" w:date="2020-08-03T08:06:00Z"/>
          <w:color w:val="1C1E29"/>
        </w:rPr>
      </w:pPr>
      <w:ins w:id="850" w:author="Arne Elofsson" w:date="2020-08-03T08:06:00Z">
        <w:r>
          <w:rPr>
            <w:color w:val="1C1E29"/>
          </w:rPr>
          <w:t>Despite the significant improvement brought by deep-learning in contact prediction, there is still room for improvement. The prediction of inter-domain cont</w:t>
        </w:r>
        <w:r>
          <w:rPr>
            <w:color w:val="1C1E29"/>
          </w:rPr>
          <w:t>acts accuracy is often lower than the intra-units one and the development of a model trained explicitly on repeats protein datasets might improve the result. Furthermore, the folding part of the pipeline is a limiting step, in particular for long proteins.</w:t>
        </w:r>
        <w:r>
          <w:rPr>
            <w:color w:val="1C1E29"/>
          </w:rPr>
          <w:t xml:space="preserve"> </w:t>
        </w:r>
      </w:ins>
    </w:p>
    <w:p w14:paraId="134DD4D8" w14:textId="77777777" w:rsidR="00D52040" w:rsidRDefault="00AE6D37">
      <w:pPr>
        <w:pStyle w:val="normal0"/>
        <w:spacing w:before="200" w:line="480" w:lineRule="auto"/>
        <w:jc w:val="both"/>
        <w:rPr>
          <w:color w:val="1C1E29"/>
        </w:rPr>
      </w:pPr>
      <w:ins w:id="851" w:author="Arne Elofsson" w:date="2020-08-03T08:06:00Z">
        <w:r>
          <w:rPr>
            <w:color w:val="1C1E29"/>
          </w:rPr>
          <w:t>In our study, we performed a comprehensive coevolution analysis on repeat protein families, and we show that PconsC4 contact-predictions method overcomes the traditional difficulties of DCA methods for this class of proteins. We investigated the modellin</w:t>
        </w:r>
        <w:r>
          <w:rPr>
            <w:color w:val="1C1E29"/>
          </w:rPr>
          <w:t>g of repeat units, and we provided a “titration curve” for Pcons score for repeat proteins. Finally, we test our pipeline on PFAM families without protein structures showing its usefulness in providing new structural information.</w:t>
        </w:r>
      </w:ins>
    </w:p>
    <w:p w14:paraId="2BEB1306" w14:textId="77777777" w:rsidR="00D52040" w:rsidRDefault="00D52040">
      <w:pPr>
        <w:pStyle w:val="normal0"/>
        <w:spacing w:before="200" w:line="480" w:lineRule="auto"/>
        <w:jc w:val="both"/>
        <w:rPr>
          <w:color w:val="1C1E29"/>
        </w:rPr>
      </w:pPr>
    </w:p>
    <w:p w14:paraId="74459BA0" w14:textId="77777777" w:rsidR="00D52040" w:rsidRDefault="00AE6D37">
      <w:pPr>
        <w:pStyle w:val="normal0"/>
        <w:spacing w:before="200" w:line="480" w:lineRule="auto"/>
        <w:jc w:val="both"/>
        <w:rPr>
          <w:color w:val="1C1E29"/>
        </w:rPr>
      </w:pPr>
      <w:r>
        <w:rPr>
          <w:b/>
          <w:color w:val="1C1E29"/>
        </w:rPr>
        <w:t>Materials and Methods</w:t>
      </w:r>
      <w:r>
        <w:rPr>
          <w:color w:val="1C1E29"/>
        </w:rPr>
        <w:t xml:space="preserve"> </w:t>
      </w:r>
    </w:p>
    <w:p w14:paraId="2D705026" w14:textId="77777777" w:rsidR="00D52040" w:rsidRDefault="00AE6D37">
      <w:pPr>
        <w:pStyle w:val="normal0"/>
        <w:spacing w:before="200" w:line="480" w:lineRule="auto"/>
        <w:jc w:val="both"/>
        <w:rPr>
          <w:b/>
          <w:color w:val="1C1E29"/>
        </w:rPr>
      </w:pPr>
      <w:r>
        <w:rPr>
          <w:b/>
          <w:color w:val="1C1E29"/>
        </w:rPr>
        <w:t>Da</w:t>
      </w:r>
      <w:r>
        <w:rPr>
          <w:b/>
          <w:color w:val="1C1E29"/>
        </w:rPr>
        <w:t>tasets generation</w:t>
      </w:r>
    </w:p>
    <w:p w14:paraId="48BF8192" w14:textId="77777777" w:rsidR="00D52040" w:rsidRDefault="00AE6D37">
      <w:pPr>
        <w:pStyle w:val="normal0"/>
        <w:spacing w:before="200" w:line="480" w:lineRule="auto"/>
        <w:jc w:val="both"/>
        <w:rPr>
          <w:color w:val="1C1E29"/>
        </w:rPr>
      </w:pPr>
      <w:r>
        <w:rPr>
          <w:color w:val="1C1E29"/>
        </w:rPr>
        <w:t xml:space="preserve">The repeat protein dataset was generated starting from the 3585 reviewed entries in RepeatsDB </w:t>
      </w:r>
      <w:hyperlink r:id="rId37">
        <w:r>
          <w:t>[</w:t>
        </w:r>
      </w:hyperlink>
      <w:del w:id="852" w:author="Arne Elofsson" w:date="2020-08-03T08:06:00Z">
        <w:r>
          <w:fldChar w:fldCharType="begin"/>
        </w:r>
        <w:r>
          <w:delInstrText>HYPERLINK "https://paperpile.com/c/NMPUUL/z3tG+unQK"</w:delInstrText>
        </w:r>
        <w:r>
          <w:fldChar w:fldCharType="separate"/>
        </w:r>
        <w:r>
          <w:rPr>
            <w:color w:val="000000"/>
          </w:rPr>
          <w:delText>14,33</w:delText>
        </w:r>
        <w:r>
          <w:fldChar w:fldCharType="end"/>
        </w:r>
      </w:del>
      <w:ins w:id="853" w:author="Arne Elofsson" w:date="2020-08-03T08:06:00Z">
        <w:r>
          <w:fldChar w:fldCharType="begin"/>
        </w:r>
        <w:r>
          <w:instrText>HYPERLINK "</w:instrText>
        </w:r>
        <w:r>
          <w:instrText>https://paperpile.com/c/NMPUUL/z3tG+unQK"</w:instrText>
        </w:r>
        <w:r>
          <w:fldChar w:fldCharType="separate"/>
        </w:r>
        <w:r>
          <w:t>14,21</w:t>
        </w:r>
        <w:r>
          <w:fldChar w:fldCharType="end"/>
        </w:r>
      </w:ins>
      <w:hyperlink r:id="rId38">
        <w:r>
          <w:t>]</w:t>
        </w:r>
      </w:hyperlink>
      <w:r>
        <w:rPr>
          <w:color w:val="1C1E29"/>
        </w:rPr>
        <w:t>,</w:t>
      </w:r>
      <w:ins w:id="854" w:author="Arne Elofsson" w:date="2020-08-03T08:06:00Z">
        <w:r>
          <w:rPr>
            <w:color w:val="1C1E29"/>
          </w:rPr>
          <w:t xml:space="preserve"> </w:t>
        </w:r>
        <w:r>
          <w:fldChar w:fldCharType="begin"/>
        </w:r>
        <w:r>
          <w:instrText>HYPERLINK "http://protein.bio.unipd.it/repeatsdb-lite/dataset"</w:instrText>
        </w:r>
        <w:r>
          <w:fldChar w:fldCharType="separate"/>
        </w:r>
        <w:r>
          <w:rPr>
            <w:color w:val="4A6EE0"/>
            <w:u w:val="single"/>
          </w:rPr>
          <w:t>http://protein.bio.unipd.it/repeatsdb-lite/dataset</w:t>
        </w:r>
        <w:r>
          <w:fldChar w:fldCharType="end"/>
        </w:r>
      </w:ins>
      <w:r>
        <w:rPr>
          <w:color w:val="1C1E29"/>
        </w:rPr>
        <w:t>. The proteins of class I and</w:t>
      </w:r>
      <w:r>
        <w:rPr>
          <w:color w:val="1C1E29"/>
        </w:rPr>
        <w:t xml:space="preserve"> II were removed, and then the dataset was homology reduced using CD-HIT </w:t>
      </w:r>
      <w:hyperlink r:id="rId39">
        <w:r>
          <w:t>[</w:t>
        </w:r>
      </w:hyperlink>
      <w:del w:id="855" w:author="Arne Elofsson" w:date="2020-08-03T08:06:00Z">
        <w:r>
          <w:fldChar w:fldCharType="begin"/>
        </w:r>
        <w:r>
          <w:delInstrText>HYPERLINK "https://paperpile.com/c/NMPUUL/WPGJ"</w:delInstrText>
        </w:r>
        <w:r>
          <w:fldChar w:fldCharType="separate"/>
        </w:r>
        <w:r>
          <w:rPr>
            <w:color w:val="000000"/>
          </w:rPr>
          <w:delText>34</w:delText>
        </w:r>
        <w:r>
          <w:fldChar w:fldCharType="end"/>
        </w:r>
      </w:del>
      <w:ins w:id="856" w:author="Arne Elofsson" w:date="2020-08-03T08:06:00Z">
        <w:r>
          <w:fldChar w:fldCharType="begin"/>
        </w:r>
        <w:r>
          <w:instrText>HYPERLINK "https://paperpile.com/c/NMPUUL/WPGJ"</w:instrText>
        </w:r>
        <w:r>
          <w:fldChar w:fldCharType="separate"/>
        </w:r>
        <w:r>
          <w:t>22</w:t>
        </w:r>
        <w:r>
          <w:fldChar w:fldCharType="end"/>
        </w:r>
      </w:ins>
      <w:hyperlink r:id="rId40">
        <w:r>
          <w:t>]</w:t>
        </w:r>
      </w:hyperlink>
      <w:r>
        <w:rPr>
          <w:color w:val="1C1E29"/>
        </w:rPr>
        <w:t xml:space="preserve"> at 40% identity resulting in 819 </w:t>
      </w:r>
      <w:del w:id="857" w:author="Arne Elofsson" w:date="2020-08-03T08:06:00Z">
        <w:r>
          <w:rPr>
            <w:color w:val="1C1E29"/>
          </w:rPr>
          <w:delText>repeat</w:delText>
        </w:r>
      </w:del>
      <w:ins w:id="858" w:author="Arne Elofsson" w:date="2020-08-03T08:06:00Z">
        <w:r>
          <w:rPr>
            <w:color w:val="1C1E29"/>
          </w:rPr>
          <w:t>repeats</w:t>
        </w:r>
      </w:ins>
      <w:r>
        <w:rPr>
          <w:color w:val="1C1E29"/>
        </w:rPr>
        <w:t xml:space="preserve"> regions. From this “complete region dataset” two </w:t>
      </w:r>
      <w:del w:id="859" w:author="Arne Elofsson" w:date="2020-08-03T08:06:00Z">
        <w:r>
          <w:rPr>
            <w:color w:val="1C1E29"/>
          </w:rPr>
          <w:delText>other</w:delText>
        </w:r>
      </w:del>
      <w:ins w:id="860" w:author="Arne Elofsson" w:date="2020-08-03T08:06:00Z">
        <w:r>
          <w:rPr>
            <w:color w:val="1C1E29"/>
          </w:rPr>
          <w:t>others</w:t>
        </w:r>
      </w:ins>
      <w:r>
        <w:rPr>
          <w:color w:val="1C1E29"/>
        </w:rPr>
        <w:t xml:space="preserve"> datasets were generated</w:t>
      </w:r>
      <w:del w:id="861" w:author="Arne Elofsson" w:date="2020-08-03T08:06:00Z">
        <w:r>
          <w:rPr>
            <w:color w:val="1C1E29"/>
          </w:rPr>
          <w:delText>. First,  a</w:delText>
        </w:r>
      </w:del>
      <w:ins w:id="862" w:author="Arne Elofsson" w:date="2020-08-03T08:06:00Z">
        <w:r>
          <w:rPr>
            <w:color w:val="1C1E29"/>
          </w:rPr>
          <w:t>: I) A</w:t>
        </w:r>
      </w:ins>
      <w:r>
        <w:rPr>
          <w:color w:val="1C1E29"/>
        </w:rPr>
        <w:t xml:space="preserve"> “single unit” dataset with one repeat unit </w:t>
      </w:r>
      <w:del w:id="863" w:author="Arne Elofsson" w:date="2020-08-03T08:06:00Z">
        <w:r>
          <w:rPr>
            <w:color w:val="1C1E29"/>
          </w:rPr>
          <w:delText>from each family, and secondly</w:delText>
        </w:r>
        <w:r>
          <w:rPr>
            <w:color w:val="1C1E29"/>
          </w:rPr>
          <w:delText xml:space="preserve"> a “double unit” dataset with two</w:delText>
        </w:r>
      </w:del>
      <w:ins w:id="864" w:author="Arne Elofsson" w:date="2020-08-03T08:06:00Z">
        <w:r>
          <w:rPr>
            <w:color w:val="1C1E29"/>
          </w:rPr>
          <w:t xml:space="preserve">for each region; II) A “double unit” </w:t>
        </w:r>
        <w:r>
          <w:rPr>
            <w:color w:val="1C1E29"/>
          </w:rPr>
          <w:lastRenderedPageBreak/>
          <w:t>dataset with a pair of units per each repeat region</w:t>
        </w:r>
      </w:ins>
      <w:r>
        <w:rPr>
          <w:color w:val="1C1E29"/>
        </w:rPr>
        <w:t xml:space="preserve">. In the two derived datasets, the representative units were selected, avoiding or at least </w:t>
      </w:r>
      <w:del w:id="865" w:author="Arne Elofsson" w:date="2020-08-03T08:06:00Z">
        <w:r>
          <w:rPr>
            <w:color w:val="1C1E29"/>
          </w:rPr>
          <w:delText>minimising</w:delText>
        </w:r>
      </w:del>
      <w:ins w:id="866" w:author="Arne Elofsson" w:date="2020-08-03T08:06:00Z">
        <w:r>
          <w:rPr>
            <w:color w:val="1C1E29"/>
          </w:rPr>
          <w:t>minimizing</w:t>
        </w:r>
      </w:ins>
      <w:r>
        <w:rPr>
          <w:color w:val="1C1E29"/>
        </w:rPr>
        <w:t>, the presence of inser</w:t>
      </w:r>
      <w:r>
        <w:rPr>
          <w:color w:val="1C1E29"/>
        </w:rPr>
        <w:t>tions.</w:t>
      </w:r>
    </w:p>
    <w:p w14:paraId="75DA879E" w14:textId="77777777" w:rsidR="00D52040" w:rsidRDefault="00AE6D37">
      <w:pPr>
        <w:pStyle w:val="normal0"/>
        <w:spacing w:before="200" w:line="480" w:lineRule="auto"/>
        <w:jc w:val="both"/>
        <w:rPr>
          <w:color w:val="1C1E29"/>
        </w:rPr>
      </w:pPr>
      <w:r>
        <w:rPr>
          <w:color w:val="1C1E29"/>
        </w:rPr>
        <w:t xml:space="preserve">The non-resolved repeats protein family dataset was generated, collecting all the repeat proteins families with missing structural information present in PFAM </w:t>
      </w:r>
      <w:hyperlink r:id="rId41">
        <w:r>
          <w:t>[</w:t>
        </w:r>
      </w:hyperlink>
      <w:del w:id="867" w:author="Arne Elofsson" w:date="2020-08-03T08:06:00Z">
        <w:r>
          <w:fldChar w:fldCharType="begin"/>
        </w:r>
        <w:r>
          <w:delInstrText>HYPERLINK "</w:delInstrText>
        </w:r>
        <w:r>
          <w:delInstrText>https://paperpile.com/c/NMPUUL/Udag"</w:delInstrText>
        </w:r>
        <w:r>
          <w:fldChar w:fldCharType="separate"/>
        </w:r>
        <w:r>
          <w:rPr>
            <w:color w:val="000000"/>
          </w:rPr>
          <w:delText>27]</w:delText>
        </w:r>
        <w:r>
          <w:fldChar w:fldCharType="end"/>
        </w:r>
        <w:r>
          <w:rPr>
            <w:color w:val="1C1E29"/>
          </w:rPr>
          <w:delText xml:space="preserve"> as of</w:delText>
        </w:r>
      </w:del>
      <w:ins w:id="868" w:author="Arne Elofsson" w:date="2020-08-03T08:06:00Z">
        <w:r>
          <w:fldChar w:fldCharType="begin"/>
        </w:r>
        <w:r>
          <w:instrText>HYPERLINK "https://paperpile.com/c/NMPUUL/Udag"</w:instrText>
        </w:r>
        <w:r>
          <w:fldChar w:fldCharType="separate"/>
        </w:r>
        <w:r>
          <w:t>23]</w:t>
        </w:r>
        <w:r>
          <w:fldChar w:fldCharType="end"/>
        </w:r>
        <w:r>
          <w:rPr>
            <w:color w:val="1C1E29"/>
          </w:rPr>
          <w:t xml:space="preserve"> in</w:t>
        </w:r>
      </w:ins>
      <w:r>
        <w:rPr>
          <w:color w:val="1C1E29"/>
        </w:rPr>
        <w:t xml:space="preserve"> May 2019 and removing </w:t>
      </w:r>
      <w:ins w:id="869" w:author="Arne Elofsson" w:date="2020-08-03T08:06:00Z">
        <w:r>
          <w:rPr>
            <w:color w:val="1C1E29"/>
          </w:rPr>
          <w:t xml:space="preserve">the </w:t>
        </w:r>
      </w:ins>
      <w:r>
        <w:rPr>
          <w:color w:val="1C1E29"/>
        </w:rPr>
        <w:t xml:space="preserve">domains with a significant overlap with the disorder prediction. It results in </w:t>
      </w:r>
      <w:del w:id="870" w:author="Arne Elofsson" w:date="2020-08-03T08:06:00Z">
        <w:r>
          <w:rPr>
            <w:color w:val="1C1E29"/>
          </w:rPr>
          <w:delText>49</w:delText>
        </w:r>
      </w:del>
      <w:ins w:id="871" w:author="Arne Elofsson" w:date="2020-08-03T08:06:00Z">
        <w:r>
          <w:rPr>
            <w:color w:val="1C1E29"/>
          </w:rPr>
          <w:t>51</w:t>
        </w:r>
      </w:ins>
      <w:r>
        <w:rPr>
          <w:color w:val="1C1E29"/>
        </w:rPr>
        <w:t xml:space="preserve"> protein families. The representative sequ</w:t>
      </w:r>
      <w:r>
        <w:rPr>
          <w:color w:val="1C1E29"/>
        </w:rPr>
        <w:t>ence for each family of repeat was chosen for matching these criteria: 1) select the most common architecture; 2) Include when possible at least three repeat units.</w:t>
      </w:r>
    </w:p>
    <w:p w14:paraId="5B91A079" w14:textId="77777777" w:rsidR="00D52040" w:rsidRDefault="00D52040">
      <w:pPr>
        <w:pStyle w:val="normal0"/>
        <w:spacing w:before="200" w:line="480" w:lineRule="auto"/>
        <w:jc w:val="both"/>
        <w:rPr>
          <w:color w:val="1C1E29"/>
          <w:highlight w:val="yellow"/>
        </w:rPr>
      </w:pPr>
    </w:p>
    <w:p w14:paraId="7CC62755" w14:textId="77777777" w:rsidR="00D52040" w:rsidRDefault="00AE6D37">
      <w:pPr>
        <w:pStyle w:val="normal0"/>
        <w:spacing w:before="200" w:line="480" w:lineRule="auto"/>
        <w:jc w:val="both"/>
        <w:rPr>
          <w:b/>
          <w:color w:val="1C1E29"/>
        </w:rPr>
      </w:pPr>
      <w:r>
        <w:rPr>
          <w:b/>
          <w:color w:val="1C1E29"/>
        </w:rPr>
        <w:t>Multiple sequence alignment (MSA)</w:t>
      </w:r>
    </w:p>
    <w:p w14:paraId="58DFDEDD" w14:textId="77777777" w:rsidR="00D52040" w:rsidRDefault="00AE6D37">
      <w:pPr>
        <w:pStyle w:val="normal0"/>
        <w:spacing w:before="200" w:line="480" w:lineRule="auto"/>
        <w:jc w:val="both"/>
        <w:rPr>
          <w:color w:val="1C1E29"/>
        </w:rPr>
      </w:pPr>
      <w:r>
        <w:rPr>
          <w:color w:val="1C1E29"/>
        </w:rPr>
        <w:t xml:space="preserve">The multiple sequence alignments (MSA) were carried out </w:t>
      </w:r>
      <w:r>
        <w:rPr>
          <w:color w:val="1C1E29"/>
        </w:rPr>
        <w:t xml:space="preserve">using HHblits </w:t>
      </w:r>
      <w:hyperlink r:id="rId42">
        <w:r>
          <w:t>[</w:t>
        </w:r>
      </w:hyperlink>
      <w:del w:id="872" w:author="Arne Elofsson" w:date="2020-08-03T08:06:00Z">
        <w:r>
          <w:fldChar w:fldCharType="begin"/>
        </w:r>
        <w:r>
          <w:delInstrText>HYPERLINK "https://paperpile.com/c/NMPUUL/wdaQ"</w:delInstrText>
        </w:r>
        <w:r>
          <w:fldChar w:fldCharType="separate"/>
        </w:r>
        <w:r>
          <w:rPr>
            <w:color w:val="000000"/>
          </w:rPr>
          <w:delText>35]</w:delText>
        </w:r>
        <w:r>
          <w:fldChar w:fldCharType="end"/>
        </w:r>
        <w:r>
          <w:rPr>
            <w:color w:val="1C1E29"/>
          </w:rPr>
          <w:delText xml:space="preserve"> using</w:delText>
        </w:r>
      </w:del>
      <w:ins w:id="873" w:author="Arne Elofsson" w:date="2020-08-03T08:06:00Z">
        <w:r>
          <w:fldChar w:fldCharType="begin"/>
        </w:r>
        <w:r>
          <w:instrText>HYPERLINK "https://paperpile.com/c/NMPUUL/wdaQ"</w:instrText>
        </w:r>
        <w:r>
          <w:fldChar w:fldCharType="separate"/>
        </w:r>
        <w:r>
          <w:t>24]</w:t>
        </w:r>
        <w:r>
          <w:fldChar w:fldCharType="end"/>
        </w:r>
        <w:r>
          <w:rPr>
            <w:color w:val="1C1E29"/>
          </w:rPr>
          <w:t xml:space="preserve"> with</w:t>
        </w:r>
      </w:ins>
      <w:r>
        <w:rPr>
          <w:color w:val="1C1E29"/>
        </w:rPr>
        <w:t xml:space="preserve"> an E-value cutoff of 0.001 against the Uniclust30_2017_04 database </w:t>
      </w:r>
      <w:hyperlink r:id="rId43">
        <w:r>
          <w:t>[</w:t>
        </w:r>
      </w:hyperlink>
      <w:del w:id="874" w:author="Arne Elofsson" w:date="2020-08-03T08:06:00Z">
        <w:r>
          <w:fldChar w:fldCharType="begin"/>
        </w:r>
        <w:r>
          <w:delInstrText>HYPERLINK "https://paperpile.com/c/NMPUUL/Orcg"</w:delInstrText>
        </w:r>
        <w:r>
          <w:fldChar w:fldCharType="separate"/>
        </w:r>
        <w:r>
          <w:rPr>
            <w:color w:val="000000"/>
          </w:rPr>
          <w:delText>36</w:delText>
        </w:r>
        <w:r>
          <w:fldChar w:fldCharType="end"/>
        </w:r>
      </w:del>
      <w:ins w:id="875" w:author="Arne Elofsson" w:date="2020-08-03T08:06:00Z">
        <w:r>
          <w:fldChar w:fldCharType="begin"/>
        </w:r>
        <w:r>
          <w:instrText>HYPERLINK "https://paperpile.com/c/NMPUUL/Orcg"</w:instrText>
        </w:r>
        <w:r>
          <w:fldChar w:fldCharType="separate"/>
        </w:r>
        <w:r>
          <w:t>25</w:t>
        </w:r>
        <w:r>
          <w:fldChar w:fldCharType="end"/>
        </w:r>
      </w:ins>
      <w:hyperlink r:id="rId44">
        <w:r>
          <w:t>]</w:t>
        </w:r>
      </w:hyperlink>
      <w:r>
        <w:rPr>
          <w:color w:val="1C1E29"/>
        </w:rPr>
        <w:t>. The number of effective sequences of the alignment, expressed as Neff-score, was calculated by HHblits and used for subsequent analysis.</w:t>
      </w:r>
      <w:del w:id="876" w:author="Arne Elofsson" w:date="2020-08-03T08:06:00Z">
        <w:r>
          <w:rPr>
            <w:color w:val="1C1E29"/>
          </w:rPr>
          <w:delText xml:space="preserve"> More detail about the Neff calculation can be found at </w:delText>
        </w:r>
        <w:r>
          <w:fldChar w:fldCharType="begin"/>
        </w:r>
        <w:r>
          <w:delInstrText>HYPERLINK "https://github.com/soedinglab/hh-suite/wiki"</w:delInstrText>
        </w:r>
        <w:r>
          <w:fldChar w:fldCharType="separate"/>
        </w:r>
        <w:r>
          <w:rPr>
            <w:color w:val="1155CC"/>
            <w:u w:val="single"/>
          </w:rPr>
          <w:delText>https:/</w:delText>
        </w:r>
        <w:r>
          <w:rPr>
            <w:color w:val="1155CC"/>
            <w:u w:val="single"/>
          </w:rPr>
          <w:delText>/github.com/soedinglab/hh-suite/wiki</w:delText>
        </w:r>
        <w:r>
          <w:fldChar w:fldCharType="end"/>
        </w:r>
        <w:r>
          <w:rPr>
            <w:color w:val="1C1E29"/>
          </w:rPr>
          <w:delText xml:space="preserve"> </w:delText>
        </w:r>
        <w:r>
          <w:fldChar w:fldCharType="begin"/>
        </w:r>
        <w:r>
          <w:delInstrText>HYPERLINK "https://paperpile.com/c/NMPUUL/wdaQ"</w:delInstrText>
        </w:r>
        <w:r>
          <w:fldChar w:fldCharType="separate"/>
        </w:r>
        <w:r>
          <w:rPr>
            <w:color w:val="000000"/>
          </w:rPr>
          <w:delText>[35]</w:delText>
        </w:r>
        <w:r>
          <w:fldChar w:fldCharType="end"/>
        </w:r>
        <w:r>
          <w:rPr>
            <w:color w:val="1C1E29"/>
          </w:rPr>
          <w:delText xml:space="preserve">  </w:delText>
        </w:r>
      </w:del>
    </w:p>
    <w:p w14:paraId="1F75AF36" w14:textId="77777777" w:rsidR="00D52040" w:rsidRDefault="00D52040">
      <w:pPr>
        <w:pStyle w:val="normal0"/>
        <w:spacing w:before="200" w:line="480" w:lineRule="auto"/>
        <w:jc w:val="both"/>
        <w:rPr>
          <w:color w:val="1C1E29"/>
        </w:rPr>
      </w:pPr>
    </w:p>
    <w:p w14:paraId="00CF65D1" w14:textId="77777777" w:rsidR="00D52040" w:rsidRDefault="00AE6D37">
      <w:pPr>
        <w:pStyle w:val="normal0"/>
        <w:spacing w:before="200" w:line="480" w:lineRule="auto"/>
        <w:jc w:val="both"/>
        <w:rPr>
          <w:b/>
          <w:color w:val="1C1E29"/>
        </w:rPr>
      </w:pPr>
      <w:r>
        <w:rPr>
          <w:b/>
          <w:color w:val="1C1E29"/>
        </w:rPr>
        <w:t>Contact prediction and models generation</w:t>
      </w:r>
    </w:p>
    <w:p w14:paraId="2F81A312" w14:textId="77777777" w:rsidR="00D52040" w:rsidRDefault="00AE6D37">
      <w:pPr>
        <w:pStyle w:val="normal0"/>
        <w:spacing w:before="200" w:line="480" w:lineRule="auto"/>
        <w:jc w:val="both"/>
        <w:rPr>
          <w:color w:val="1C1E29"/>
        </w:rPr>
      </w:pPr>
      <w:r>
        <w:rPr>
          <w:color w:val="1C1E29"/>
        </w:rPr>
        <w:t xml:space="preserve">The protein models were generated following the PconsFold2 protocol </w:t>
      </w:r>
      <w:del w:id="877" w:author="Arne Elofsson" w:date="2020-08-03T08:06:00Z">
        <w:r>
          <w:fldChar w:fldCharType="begin"/>
        </w:r>
        <w:r>
          <w:delInstrText>HYPERLINK "https://paperpile.com/c/NMPUUL/OKfq"</w:delInstrText>
        </w:r>
        <w:r>
          <w:fldChar w:fldCharType="separate"/>
        </w:r>
        <w:r>
          <w:rPr>
            <w:color w:val="000000"/>
          </w:rPr>
          <w:delText>[3</w:delText>
        </w:r>
        <w:r>
          <w:rPr>
            <w:color w:val="000000"/>
          </w:rPr>
          <w:delText>7</w:delText>
        </w:r>
        <w:r>
          <w:fldChar w:fldCharType="end"/>
        </w:r>
      </w:del>
      <w:ins w:id="878" w:author="Arne Elofsson" w:date="2020-08-03T08:06:00Z">
        <w:r>
          <w:rPr>
            <w:color w:val="1C1E29"/>
          </w:rPr>
          <w:t xml:space="preserve">of </w:t>
        </w:r>
        <w:r>
          <w:fldChar w:fldCharType="begin"/>
        </w:r>
        <w:r>
          <w:instrText>HYPERLINK "https://paperpile.com/c/NMPUUL/OKfq"</w:instrText>
        </w:r>
        <w:r>
          <w:fldChar w:fldCharType="separate"/>
        </w:r>
        <w:r>
          <w:t>[26</w:t>
        </w:r>
        <w:r>
          <w:fldChar w:fldCharType="end"/>
        </w:r>
      </w:ins>
      <w:hyperlink r:id="rId45">
        <w:r>
          <w:t>]</w:t>
        </w:r>
      </w:hyperlink>
      <w:r>
        <w:rPr>
          <w:color w:val="1C1E29"/>
        </w:rPr>
        <w:t xml:space="preserve">. The secondary structure of the repeat regions was predicted by PSIpred </w:t>
      </w:r>
      <w:hyperlink r:id="rId46">
        <w:r>
          <w:t>[</w:t>
        </w:r>
      </w:hyperlink>
      <w:del w:id="879" w:author="Arne Elofsson" w:date="2020-08-03T08:06:00Z">
        <w:r>
          <w:fldChar w:fldCharType="begin"/>
        </w:r>
        <w:r>
          <w:delInstrText>HYPERLINK "</w:delInstrText>
        </w:r>
        <w:r>
          <w:delInstrText>https://paperpile.com/c/NMPUUL/GaV2"</w:delInstrText>
        </w:r>
        <w:r>
          <w:fldChar w:fldCharType="separate"/>
        </w:r>
        <w:r>
          <w:rPr>
            <w:color w:val="000000"/>
          </w:rPr>
          <w:delText>38</w:delText>
        </w:r>
        <w:r>
          <w:fldChar w:fldCharType="end"/>
        </w:r>
      </w:del>
      <w:ins w:id="880" w:author="Arne Elofsson" w:date="2020-08-03T08:06:00Z">
        <w:r>
          <w:fldChar w:fldCharType="begin"/>
        </w:r>
        <w:r>
          <w:instrText>HYPERLINK "https://paperpile.com/c/NMPUUL/GaV2"</w:instrText>
        </w:r>
        <w:r>
          <w:fldChar w:fldCharType="separate"/>
        </w:r>
        <w:r>
          <w:t>27</w:t>
        </w:r>
        <w:r>
          <w:fldChar w:fldCharType="end"/>
        </w:r>
      </w:ins>
      <w:hyperlink r:id="rId47">
        <w:r>
          <w:t>]</w:t>
        </w:r>
      </w:hyperlink>
      <w:r>
        <w:rPr>
          <w:color w:val="1C1E29"/>
        </w:rPr>
        <w:t xml:space="preserve">. Protein contacts were </w:t>
      </w:r>
      <w:del w:id="881" w:author="Arne Elofsson" w:date="2020-08-03T08:06:00Z">
        <w:r>
          <w:rPr>
            <w:color w:val="1C1E29"/>
          </w:rPr>
          <w:delText xml:space="preserve">predicted using DeepMetaPsicov </w:delText>
        </w:r>
        <w:r>
          <w:fldChar w:fldCharType="begin"/>
        </w:r>
        <w:r>
          <w:delInstrText>HYPERLINK "https://paperpile.com/c/NMPUUL/rXIQ"</w:delInstrText>
        </w:r>
        <w:r>
          <w:fldChar w:fldCharType="separate"/>
        </w:r>
        <w:r>
          <w:rPr>
            <w:color w:val="000000"/>
          </w:rPr>
          <w:delText>[39]</w:delText>
        </w:r>
        <w:r>
          <w:fldChar w:fldCharType="end"/>
        </w:r>
        <w:r>
          <w:rPr>
            <w:color w:val="1C1E29"/>
          </w:rPr>
          <w:delText>, or</w:delText>
        </w:r>
      </w:del>
      <w:ins w:id="882" w:author="Arne Elofsson" w:date="2020-08-03T08:06:00Z">
        <w:r>
          <w:rPr>
            <w:color w:val="1C1E29"/>
          </w:rPr>
          <w:t>calculated with</w:t>
        </w:r>
      </w:ins>
      <w:r>
        <w:rPr>
          <w:color w:val="1C1E29"/>
        </w:rPr>
        <w:t xml:space="preserve"> PconsC4</w:t>
      </w:r>
      <w:ins w:id="883" w:author="Arne Elofsson" w:date="2020-08-03T08:06:00Z">
        <w:r>
          <w:rPr>
            <w:color w:val="1C1E29"/>
          </w:rPr>
          <w:t xml:space="preserve"> </w:t>
        </w:r>
      </w:ins>
      <w:hyperlink r:id="rId48">
        <w:r>
          <w:t>[18]</w:t>
        </w:r>
      </w:hyperlink>
      <w:r>
        <w:rPr>
          <w:color w:val="1C1E29"/>
        </w:rPr>
        <w:t xml:space="preserve"> and together with the secondary structure predictions </w:t>
      </w:r>
      <w:ins w:id="884" w:author="Arne Elofsson" w:date="2020-08-03T08:06:00Z">
        <w:r>
          <w:rPr>
            <w:color w:val="1C1E29"/>
          </w:rPr>
          <w:t xml:space="preserve">were </w:t>
        </w:r>
      </w:ins>
      <w:r>
        <w:rPr>
          <w:color w:val="1C1E29"/>
        </w:rPr>
        <w:t xml:space="preserve">used as input </w:t>
      </w:r>
      <w:del w:id="885" w:author="Arne Elofsson" w:date="2020-08-03T08:06:00Z">
        <w:r>
          <w:rPr>
            <w:color w:val="1C1E29"/>
          </w:rPr>
          <w:delText>to</w:delText>
        </w:r>
      </w:del>
      <w:ins w:id="886" w:author="Arne Elofsson" w:date="2020-08-03T08:06:00Z">
        <w:r>
          <w:rPr>
            <w:color w:val="1C1E29"/>
          </w:rPr>
          <w:t>for</w:t>
        </w:r>
      </w:ins>
      <w:r>
        <w:rPr>
          <w:color w:val="1C1E29"/>
        </w:rPr>
        <w:t xml:space="preserve"> Confold </w:t>
      </w:r>
      <w:hyperlink r:id="rId49">
        <w:r>
          <w:t>[</w:t>
        </w:r>
      </w:hyperlink>
      <w:del w:id="887" w:author="Arne Elofsson" w:date="2020-08-03T08:06:00Z">
        <w:r>
          <w:fldChar w:fldCharType="begin"/>
        </w:r>
        <w:r>
          <w:delInstrText>HYPERLINK "https://pape</w:delInstrText>
        </w:r>
        <w:r>
          <w:delInstrText>rpile.com/c/NMPUUL/GtDi"</w:delInstrText>
        </w:r>
        <w:r>
          <w:fldChar w:fldCharType="separate"/>
        </w:r>
        <w:r>
          <w:rPr>
            <w:color w:val="000000"/>
          </w:rPr>
          <w:delText>23</w:delText>
        </w:r>
        <w:r>
          <w:fldChar w:fldCharType="end"/>
        </w:r>
      </w:del>
      <w:ins w:id="888" w:author="Arne Elofsson" w:date="2020-08-03T08:06:00Z">
        <w:r>
          <w:fldChar w:fldCharType="begin"/>
        </w:r>
        <w:r>
          <w:instrText>HYPERLINK "https://paperpile.com/c/NMPUUL/GtDi"</w:instrText>
        </w:r>
        <w:r>
          <w:fldChar w:fldCharType="separate"/>
        </w:r>
        <w:r>
          <w:t>28</w:t>
        </w:r>
        <w:r>
          <w:fldChar w:fldCharType="end"/>
        </w:r>
      </w:ins>
      <w:hyperlink r:id="rId50">
        <w:r>
          <w:t>]</w:t>
        </w:r>
      </w:hyperlink>
      <w:r>
        <w:rPr>
          <w:color w:val="1C1E29"/>
        </w:rPr>
        <w:t xml:space="preserve">. The modelling </w:t>
      </w:r>
      <w:del w:id="889" w:author="Arne Elofsson" w:date="2020-08-03T08:06:00Z">
        <w:r>
          <w:rPr>
            <w:color w:val="1C1E29"/>
          </w:rPr>
          <w:delText>used</w:delText>
        </w:r>
      </w:del>
      <w:ins w:id="890" w:author="Arne Elofsson" w:date="2020-08-03T08:06:00Z">
        <w:r>
          <w:rPr>
            <w:color w:val="1C1E29"/>
          </w:rPr>
          <w:t>was run using</w:t>
        </w:r>
      </w:ins>
      <w:r>
        <w:rPr>
          <w:color w:val="1C1E29"/>
        </w:rPr>
        <w:t xml:space="preserve"> the top scoring 1.5 L </w:t>
      </w:r>
      <w:del w:id="891" w:author="Arne Elofsson" w:date="2020-08-03T08:06:00Z">
        <w:r>
          <w:rPr>
            <w:color w:val="1C1E29"/>
          </w:rPr>
          <w:delText>contacts (</w:delText>
        </w:r>
      </w:del>
      <w:ins w:id="892" w:author="Arne Elofsson" w:date="2020-08-03T08:06:00Z">
        <w:r>
          <w:rPr>
            <w:color w:val="1C1E29"/>
          </w:rPr>
          <w:t xml:space="preserve">contracts </w:t>
        </w:r>
      </w:ins>
      <w:r>
        <w:rPr>
          <w:color w:val="1C1E29"/>
        </w:rPr>
        <w:t>where L is the length of the modelled regio</w:t>
      </w:r>
      <w:r>
        <w:rPr>
          <w:color w:val="1C1E29"/>
        </w:rPr>
        <w:t>ns</w:t>
      </w:r>
      <w:del w:id="893" w:author="Arne Elofsson" w:date="2020-08-03T08:06:00Z">
        <w:r>
          <w:rPr>
            <w:color w:val="1C1E29"/>
          </w:rPr>
          <w:delText>)</w:delText>
        </w:r>
      </w:del>
      <w:ins w:id="894" w:author="Arne Elofsson" w:date="2020-08-03T08:06:00Z">
        <w:r>
          <w:rPr>
            <w:color w:val="1C1E29"/>
          </w:rPr>
          <w:t xml:space="preserve"> and the two-stage modelling</w:t>
        </w:r>
      </w:ins>
      <w:r>
        <w:rPr>
          <w:color w:val="1C1E29"/>
        </w:rPr>
        <w:t>.</w:t>
      </w:r>
    </w:p>
    <w:p w14:paraId="1B59C076" w14:textId="77777777" w:rsidR="00D52040" w:rsidRDefault="00D52040">
      <w:pPr>
        <w:pStyle w:val="normal0"/>
        <w:spacing w:before="200" w:line="480" w:lineRule="auto"/>
        <w:jc w:val="both"/>
        <w:rPr>
          <w:color w:val="1C1E29"/>
        </w:rPr>
      </w:pPr>
    </w:p>
    <w:p w14:paraId="5D392274" w14:textId="77777777" w:rsidR="00D52040" w:rsidRDefault="00AE6D37">
      <w:pPr>
        <w:pStyle w:val="normal0"/>
        <w:spacing w:before="200" w:line="480" w:lineRule="auto"/>
        <w:jc w:val="both"/>
        <w:rPr>
          <w:b/>
          <w:color w:val="1C1E29"/>
        </w:rPr>
      </w:pPr>
      <w:r>
        <w:rPr>
          <w:b/>
          <w:color w:val="1C1E29"/>
        </w:rPr>
        <w:lastRenderedPageBreak/>
        <w:t>Contacts analysis</w:t>
      </w:r>
    </w:p>
    <w:p w14:paraId="73EBAB72" w14:textId="77777777" w:rsidR="00D52040" w:rsidRDefault="00AE6D37">
      <w:pPr>
        <w:pStyle w:val="normal0"/>
        <w:spacing w:before="200" w:line="480" w:lineRule="auto"/>
        <w:jc w:val="both"/>
        <w:rPr>
          <w:color w:val="1C1E29"/>
        </w:rPr>
      </w:pPr>
      <w:r>
        <w:rPr>
          <w:color w:val="1C1E29"/>
        </w:rPr>
        <w:t xml:space="preserve">A protein contact was defined as two residues having a beta carbon distance equal </w:t>
      </w:r>
      <w:del w:id="895" w:author="Arne Elofsson" w:date="2020-08-03T08:06:00Z">
        <w:r>
          <w:rPr>
            <w:color w:val="1C1E29"/>
          </w:rPr>
          <w:delText xml:space="preserve">to </w:delText>
        </w:r>
      </w:del>
      <w:r>
        <w:rPr>
          <w:color w:val="1C1E29"/>
        </w:rPr>
        <w:t xml:space="preserve">or lower than 8Å in the PDB structure and farther than </w:t>
      </w:r>
      <w:del w:id="896" w:author="Arne Elofsson" w:date="2020-08-03T08:06:00Z">
        <w:r>
          <w:rPr>
            <w:color w:val="1C1E29"/>
          </w:rPr>
          <w:delText>five</w:delText>
        </w:r>
      </w:del>
      <w:ins w:id="897" w:author="Arne Elofsson" w:date="2020-08-03T08:06:00Z">
        <w:r>
          <w:rPr>
            <w:color w:val="1C1E29"/>
          </w:rPr>
          <w:t>5</w:t>
        </w:r>
      </w:ins>
      <w:r>
        <w:rPr>
          <w:color w:val="1C1E29"/>
        </w:rPr>
        <w:t xml:space="preserve"> residues in the sequence. Using this definition, we assess the number of correctly predicted contacts (the Positively Predicted </w:t>
      </w:r>
      <w:del w:id="898" w:author="Arne Elofsson" w:date="2020-08-03T08:06:00Z">
        <w:r>
          <w:rPr>
            <w:color w:val="1C1E29"/>
          </w:rPr>
          <w:delText>Value</w:delText>
        </w:r>
      </w:del>
      <w:ins w:id="899" w:author="Arne Elofsson" w:date="2020-08-03T08:06:00Z">
        <w:r>
          <w:rPr>
            <w:color w:val="1C1E29"/>
          </w:rPr>
          <w:t>value</w:t>
        </w:r>
      </w:ins>
      <w:r>
        <w:rPr>
          <w:color w:val="1C1E29"/>
        </w:rPr>
        <w:t xml:space="preserve"> (PPV)) taking into account the top-scoring 1.5 L </w:t>
      </w:r>
      <w:del w:id="900" w:author="Arne Elofsson" w:date="2020-08-03T08:06:00Z">
        <w:r>
          <w:rPr>
            <w:color w:val="1C1E29"/>
          </w:rPr>
          <w:delText>contacts</w:delText>
        </w:r>
      </w:del>
      <w:ins w:id="901" w:author="Arne Elofsson" w:date="2020-08-03T08:06:00Z">
        <w:r>
          <w:rPr>
            <w:color w:val="1C1E29"/>
          </w:rPr>
          <w:t>contracts</w:t>
        </w:r>
      </w:ins>
      <w:r>
        <w:rPr>
          <w:color w:val="1C1E29"/>
        </w:rPr>
        <w:t xml:space="preserve">. </w:t>
      </w:r>
    </w:p>
    <w:p w14:paraId="331D1AC4" w14:textId="77777777" w:rsidR="00D52040" w:rsidRDefault="00AE6D37">
      <w:pPr>
        <w:pStyle w:val="normal0"/>
        <w:spacing w:before="200" w:line="480" w:lineRule="auto"/>
        <w:jc w:val="both"/>
        <w:rPr>
          <w:del w:id="902" w:author="Arne Elofsson" w:date="2020-08-03T08:06:00Z"/>
          <w:i/>
        </w:rPr>
      </w:pPr>
      <w:r>
        <w:rPr>
          <w:color w:val="1C1E29"/>
        </w:rPr>
        <w:t>In the intra/inter</w:t>
      </w:r>
      <w:del w:id="903" w:author="Arne Elofsson" w:date="2020-08-03T08:06:00Z">
        <w:r>
          <w:rPr>
            <w:color w:val="1C1E29"/>
          </w:rPr>
          <w:delText>-</w:delText>
        </w:r>
      </w:del>
      <w:ins w:id="904" w:author="Arne Elofsson" w:date="2020-08-03T08:06:00Z">
        <w:r>
          <w:rPr>
            <w:color w:val="1C1E29"/>
          </w:rPr>
          <w:t xml:space="preserve"> </w:t>
        </w:r>
      </w:ins>
      <w:r>
        <w:rPr>
          <w:color w:val="1C1E29"/>
        </w:rPr>
        <w:t>unit contacts analysis, the</w:t>
      </w:r>
      <w:r>
        <w:rPr>
          <w:color w:val="1C1E29"/>
        </w:rPr>
        <w:t xml:space="preserve"> predicted contacts of each protein were divided </w:t>
      </w:r>
      <w:del w:id="905" w:author="Arne Elofsson" w:date="2020-08-03T08:06:00Z">
        <w:r>
          <w:rPr>
            <w:color w:val="1C1E29"/>
          </w:rPr>
          <w:delText>into</w:delText>
        </w:r>
      </w:del>
      <w:ins w:id="906" w:author="Arne Elofsson" w:date="2020-08-03T08:06:00Z">
        <w:r>
          <w:rPr>
            <w:color w:val="1C1E29"/>
          </w:rPr>
          <w:t>between</w:t>
        </w:r>
      </w:ins>
      <w:r>
        <w:rPr>
          <w:color w:val="1C1E29"/>
        </w:rPr>
        <w:t xml:space="preserve"> i) intra-unit contacts, if between residues inside the same unit; ii) inter-units if the residues are in different repeat units. The units mapping was taken from the RepeatsDB database </w:t>
      </w:r>
      <w:hyperlink r:id="rId51">
        <w:r>
          <w:t>[14]</w:t>
        </w:r>
      </w:hyperlink>
      <w:r>
        <w:rPr>
          <w:color w:val="1C1E29"/>
        </w:rPr>
        <w:t xml:space="preserve">. In this analysis, we calculate the number of intra- and inter-unit contacts </w:t>
      </w:r>
      <w:ins w:id="907" w:author="Arne Elofsson" w:date="2020-08-03T08:06:00Z">
        <w:r>
          <w:rPr>
            <w:color w:val="1C1E29"/>
          </w:rPr>
          <w:t xml:space="preserve">existing </w:t>
        </w:r>
      </w:ins>
      <w:r>
        <w:rPr>
          <w:color w:val="1C1E29"/>
        </w:rPr>
        <w:t xml:space="preserve">in the PDB structure, and </w:t>
      </w:r>
      <w:del w:id="908" w:author="Arne Elofsson" w:date="2020-08-03T08:06:00Z">
        <w:r>
          <w:rPr>
            <w:color w:val="1C1E29"/>
          </w:rPr>
          <w:delText xml:space="preserve">then </w:delText>
        </w:r>
      </w:del>
      <w:r>
        <w:rPr>
          <w:color w:val="1C1E29"/>
        </w:rPr>
        <w:t xml:space="preserve">we selected the same number of </w:t>
      </w:r>
      <w:del w:id="909" w:author="Arne Elofsson" w:date="2020-08-03T08:06:00Z">
        <w:r>
          <w:rPr>
            <w:color w:val="1C1E29"/>
          </w:rPr>
          <w:delText xml:space="preserve">predicted </w:delText>
        </w:r>
      </w:del>
      <w:r>
        <w:rPr>
          <w:color w:val="1C1E29"/>
        </w:rPr>
        <w:t xml:space="preserve">intra- and inter-units </w:t>
      </w:r>
      <w:del w:id="910" w:author="Arne Elofsson" w:date="2020-08-03T08:06:00Z">
        <w:r>
          <w:rPr>
            <w:color w:val="1C1E29"/>
          </w:rPr>
          <w:delText>contacts</w:delText>
        </w:r>
      </w:del>
      <w:ins w:id="911" w:author="Arne Elofsson" w:date="2020-08-03T08:06:00Z">
        <w:r>
          <w:rPr>
            <w:color w:val="1C1E29"/>
          </w:rPr>
          <w:t>predictions</w:t>
        </w:r>
      </w:ins>
      <w:r>
        <w:rPr>
          <w:color w:val="1C1E29"/>
        </w:rPr>
        <w:t xml:space="preserve">. The </w:t>
      </w:r>
      <w:r>
        <w:rPr>
          <w:color w:val="1C1E29"/>
        </w:rPr>
        <w:t xml:space="preserve">PPV was then calculated as the </w:t>
      </w:r>
      <w:del w:id="912" w:author="Arne Elofsson" w:date="2020-08-03T08:06:00Z">
        <w:r>
          <w:rPr>
            <w:color w:val="1C1E29"/>
          </w:rPr>
          <w:delText>fraction</w:delText>
        </w:r>
      </w:del>
      <w:ins w:id="913" w:author="Arne Elofsson" w:date="2020-08-03T08:06:00Z">
        <w:r>
          <w:rPr>
            <w:color w:val="1C1E29"/>
          </w:rPr>
          <w:t>number</w:t>
        </w:r>
      </w:ins>
      <w:r>
        <w:rPr>
          <w:color w:val="1C1E29"/>
        </w:rPr>
        <w:t xml:space="preserve"> of correct </w:t>
      </w:r>
      <w:del w:id="914" w:author="Arne Elofsson" w:date="2020-08-03T08:06:00Z">
        <w:r>
          <w:rPr>
            <w:color w:val="1C1E29"/>
          </w:rPr>
          <w:delText>predictions.</w:delText>
        </w:r>
      </w:del>
    </w:p>
    <w:p w14:paraId="7E98AFD6" w14:textId="77777777" w:rsidR="00D52040" w:rsidRDefault="00AE6D37">
      <w:pPr>
        <w:pStyle w:val="normal0"/>
        <w:spacing w:before="200" w:line="480" w:lineRule="auto"/>
        <w:jc w:val="both"/>
        <w:rPr>
          <w:del w:id="915" w:author="Arne Elofsson" w:date="2020-08-03T08:06:00Z"/>
          <w:b/>
        </w:rPr>
      </w:pPr>
      <w:del w:id="916" w:author="Arne Elofsson" w:date="2020-08-03T08:06:00Z">
        <w:r>
          <w:rPr>
            <w:b/>
          </w:rPr>
          <w:delText xml:space="preserve">Template search and homology modelling  </w:delText>
        </w:r>
      </w:del>
    </w:p>
    <w:p w14:paraId="429E8E64" w14:textId="77777777" w:rsidR="00D52040" w:rsidRDefault="00AE6D37">
      <w:pPr>
        <w:pStyle w:val="normal0"/>
        <w:spacing w:before="200" w:line="480" w:lineRule="auto"/>
        <w:jc w:val="both"/>
        <w:rPr>
          <w:del w:id="917" w:author="Arne Elofsson" w:date="2020-08-03T08:06:00Z"/>
        </w:rPr>
      </w:pPr>
      <w:del w:id="918" w:author="Arne Elofsson" w:date="2020-08-03T08:06:00Z">
        <w:r>
          <w:delText xml:space="preserve">The template search and the homology models were generated from the representative sequences using the default options from Swissmodel </w:delText>
        </w:r>
        <w:r>
          <w:fldChar w:fldCharType="begin"/>
        </w:r>
        <w:r>
          <w:delInstrText xml:space="preserve">HYPERLINK </w:delInstrText>
        </w:r>
        <w:r>
          <w:delInstrText>"https://paperpile.com/c/NMPUUL/yDw0"</w:delInstrText>
        </w:r>
        <w:r>
          <w:fldChar w:fldCharType="separate"/>
        </w:r>
        <w:r>
          <w:delText>[26]</w:delText>
        </w:r>
        <w:r>
          <w:fldChar w:fldCharType="end"/>
        </w:r>
        <w:r>
          <w:delText>.</w:delText>
        </w:r>
      </w:del>
    </w:p>
    <w:p w14:paraId="57C970A9" w14:textId="77777777" w:rsidR="00D52040" w:rsidRDefault="00AE6D37">
      <w:pPr>
        <w:pStyle w:val="normal0"/>
        <w:spacing w:before="200" w:line="480" w:lineRule="auto"/>
        <w:jc w:val="both"/>
        <w:rPr>
          <w:del w:id="919" w:author="Arne Elofsson" w:date="2020-08-03T08:06:00Z"/>
        </w:rPr>
      </w:pPr>
      <w:del w:id="920" w:author="Arne Elofsson" w:date="2020-08-03T08:06:00Z">
        <w:r>
          <w:rPr>
            <w:b/>
          </w:rPr>
          <w:delText xml:space="preserve">Protein models analysis  </w:delText>
        </w:r>
      </w:del>
    </w:p>
    <w:p w14:paraId="65F3F788" w14:textId="77777777" w:rsidR="00D52040" w:rsidRDefault="00AE6D37">
      <w:pPr>
        <w:pStyle w:val="normal0"/>
        <w:spacing w:before="200" w:line="480" w:lineRule="auto"/>
        <w:jc w:val="both"/>
        <w:rPr>
          <w:ins w:id="921" w:author="Arne Elofsson" w:date="2020-08-03T08:06:00Z"/>
          <w:i/>
        </w:rPr>
      </w:pPr>
      <w:del w:id="922" w:author="Arne Elofsson" w:date="2020-08-03T08:06:00Z">
        <w:r>
          <w:delText>The model quality, expressed in TM-score, was assessed using a random forest regression model using the python module Sklearn. The random forest regression was optimized to include 240 estimators and a maximum depth of 60. The “complete region” benchmark s</w:delText>
        </w:r>
        <w:r>
          <w:delText xml:space="preserve">et was used as a training set. The label of the training set was the TM-score of each model </w:delText>
        </w:r>
        <w:r>
          <w:fldChar w:fldCharType="begin"/>
        </w:r>
        <w:r>
          <w:delInstrText>HYPERLINK "https://paperpile.com/c/NMPUUL/8si2"</w:delInstrText>
        </w:r>
        <w:r>
          <w:fldChar w:fldCharType="separate"/>
        </w:r>
        <w:r>
          <w:delText>[40]</w:delText>
        </w:r>
        <w:r>
          <w:fldChar w:fldCharType="end"/>
        </w:r>
        <w:r>
          <w:delText>. To ensure that the protein structure and the model were aligned correctly,</w:delText>
        </w:r>
      </w:del>
      <w:ins w:id="923" w:author="Arne Elofsson" w:date="2020-08-03T08:06:00Z">
        <w:r>
          <w:rPr>
            <w:color w:val="1C1E29"/>
          </w:rPr>
          <w:t>contacts over the number of the se</w:t>
        </w:r>
        <w:r>
          <w:rPr>
            <w:color w:val="1C1E29"/>
          </w:rPr>
          <w:t>lected contacts.</w:t>
        </w:r>
      </w:ins>
    </w:p>
    <w:p w14:paraId="5B6C0B13" w14:textId="77777777" w:rsidR="00D52040" w:rsidRDefault="00AE6D37">
      <w:pPr>
        <w:pStyle w:val="normal0"/>
        <w:spacing w:before="200" w:line="480" w:lineRule="auto"/>
        <w:jc w:val="both"/>
        <w:rPr>
          <w:ins w:id="924" w:author="Arne Elofsson" w:date="2020-08-03T08:06:00Z"/>
          <w:b/>
        </w:rPr>
      </w:pPr>
      <w:ins w:id="925" w:author="Arne Elofsson" w:date="2020-08-03T08:06:00Z">
        <w:r>
          <w:rPr>
            <w:b/>
          </w:rPr>
          <w:t xml:space="preserve">Homology modelling  </w:t>
        </w:r>
      </w:ins>
    </w:p>
    <w:p w14:paraId="5AF1BC9B" w14:textId="77777777" w:rsidR="00D52040" w:rsidRDefault="00AE6D37">
      <w:pPr>
        <w:pStyle w:val="normal0"/>
        <w:spacing w:before="200" w:line="480" w:lineRule="auto"/>
        <w:jc w:val="both"/>
        <w:rPr>
          <w:ins w:id="926" w:author="Arne Elofsson" w:date="2020-08-03T08:06:00Z"/>
        </w:rPr>
      </w:pPr>
      <w:ins w:id="927" w:author="Arne Elofsson" w:date="2020-08-03T08:06:00Z">
        <w:r>
          <w:t xml:space="preserve">Templates for homology modelling were searched by HHsearch </w:t>
        </w:r>
        <w:r>
          <w:fldChar w:fldCharType="begin"/>
        </w:r>
        <w:r>
          <w:instrText>HYPERLINK "https://paperpile.com/c/NMPUUL/Oyef"</w:instrText>
        </w:r>
        <w:r>
          <w:fldChar w:fldCharType="separate"/>
        </w:r>
        <w:r>
          <w:t>[29]</w:t>
        </w:r>
        <w:r>
          <w:fldChar w:fldCharType="end"/>
        </w:r>
        <w:r>
          <w:t xml:space="preserve"> using the HHpred web-server with default settings on PDB_mmCIF70_3_Aug database. Subsequently, the model</w:t>
        </w:r>
        <w:r>
          <w:t xml:space="preserve">s were generated by HHpred </w:t>
        </w:r>
        <w:r>
          <w:fldChar w:fldCharType="begin"/>
        </w:r>
        <w:r>
          <w:instrText>HYPERLINK "https://paperpile.com/c/NMPUUL/huMx"</w:instrText>
        </w:r>
        <w:r>
          <w:fldChar w:fldCharType="separate"/>
        </w:r>
        <w:r>
          <w:t>[30]</w:t>
        </w:r>
        <w:r>
          <w:fldChar w:fldCharType="end"/>
        </w:r>
        <w:r>
          <w:t xml:space="preserve">. </w:t>
        </w:r>
      </w:ins>
    </w:p>
    <w:p w14:paraId="06DD64F2" w14:textId="77777777" w:rsidR="00D52040" w:rsidRDefault="00AE6D37">
      <w:pPr>
        <w:pStyle w:val="normal0"/>
        <w:spacing w:before="200" w:line="480" w:lineRule="auto"/>
        <w:jc w:val="both"/>
        <w:rPr>
          <w:ins w:id="928" w:author="Arne Elofsson" w:date="2020-08-03T08:06:00Z"/>
          <w:b/>
        </w:rPr>
      </w:pPr>
      <w:ins w:id="929" w:author="Arne Elofsson" w:date="2020-08-03T08:06:00Z">
        <w:r>
          <w:rPr>
            <w:b/>
          </w:rPr>
          <w:t xml:space="preserve">Protein models analysis  </w:t>
        </w:r>
      </w:ins>
    </w:p>
    <w:p w14:paraId="76765B32" w14:textId="77777777" w:rsidR="00D52040" w:rsidRDefault="00AE6D37">
      <w:pPr>
        <w:pStyle w:val="normal0"/>
        <w:spacing w:before="200" w:line="480" w:lineRule="auto"/>
        <w:jc w:val="both"/>
        <w:rPr>
          <w:del w:id="930" w:author="Arne Elofsson" w:date="2020-08-03T08:06:00Z"/>
        </w:rPr>
      </w:pPr>
      <w:ins w:id="931" w:author="Arne Elofsson" w:date="2020-08-03T08:06:00Z">
        <w:r>
          <w:t xml:space="preserve">The model quality was assessed using Pcons </w:t>
        </w:r>
        <w:r>
          <w:fldChar w:fldCharType="begin"/>
        </w:r>
        <w:r>
          <w:instrText>HYPERLINK "https://paperpile.com/c/NMPUUL/hxH5"</w:instrText>
        </w:r>
        <w:r>
          <w:fldChar w:fldCharType="separate"/>
        </w:r>
        <w:r>
          <w:t>[20]</w:t>
        </w:r>
        <w:r>
          <w:fldChar w:fldCharType="end"/>
        </w:r>
        <w:r>
          <w:t>. We download and installed Pcons. With</w:t>
        </w:r>
      </w:ins>
      <w:r>
        <w:t xml:space="preserve"> the</w:t>
      </w:r>
      <w:del w:id="932" w:author="Arne Elofsson" w:date="2020-08-03T08:06:00Z">
        <w:r>
          <w:delText xml:space="preserve"> TMali</w:delText>
        </w:r>
        <w:r>
          <w:delText>gn</w:delText>
        </w:r>
      </w:del>
      <w:r>
        <w:t xml:space="preserve"> option -</w:t>
      </w:r>
      <w:del w:id="933" w:author="Arne Elofsson" w:date="2020-08-03T08:06:00Z">
        <w:r>
          <w:delText xml:space="preserve">I was used, providing a local alignment of the two sequences. </w:delText>
        </w:r>
      </w:del>
    </w:p>
    <w:p w14:paraId="359591B7" w14:textId="77777777" w:rsidR="00D52040" w:rsidRDefault="00AE6D37">
      <w:pPr>
        <w:pStyle w:val="normal0"/>
        <w:spacing w:before="200" w:line="480" w:lineRule="auto"/>
        <w:jc w:val="both"/>
        <w:rPr>
          <w:del w:id="934" w:author="Arne Elofsson" w:date="2020-08-03T08:06:00Z"/>
        </w:rPr>
      </w:pPr>
      <w:del w:id="935" w:author="Arne Elofsson" w:date="2020-08-03T08:06:00Z">
        <w:r>
          <w:delText>For training, five cross-validation sets were generated. Several inputs were used for the random forest, described briefly below and in Supplementary Table 1. The Confold and QmeanDi</w:delText>
        </w:r>
        <w:r>
          <w:delText>sco inputs were obtained from analysing the first ranked model.</w:delText>
        </w:r>
        <w:r>
          <w:rPr>
            <w:b/>
          </w:rPr>
          <w:delText xml:space="preserve"> </w:delText>
        </w:r>
        <w:r>
          <w:delText>Pcons was run using the option -d using all the models in the stage2 folder generated by Confold.  Among the different set of features tried,  we select eight features that all improve the pre</w:delText>
        </w:r>
        <w:r>
          <w:delText>diction of the random forest regression, see Supplementary Table 1.</w:delText>
        </w:r>
      </w:del>
    </w:p>
    <w:p w14:paraId="4603D965" w14:textId="77777777" w:rsidR="00D52040" w:rsidRDefault="00AE6D37">
      <w:pPr>
        <w:pStyle w:val="Heading2"/>
        <w:spacing w:before="200" w:line="480" w:lineRule="auto"/>
        <w:jc w:val="both"/>
        <w:rPr>
          <w:del w:id="936" w:author="Arne Elofsson" w:date="2020-08-03T08:06:00Z"/>
          <w:b/>
          <w:sz w:val="22"/>
          <w:szCs w:val="22"/>
        </w:rPr>
      </w:pPr>
      <w:bookmarkStart w:id="937" w:name="_xm3mazkmhelk" w:colFirst="0" w:colLast="0"/>
      <w:bookmarkEnd w:id="937"/>
      <w:del w:id="938" w:author="Arne Elofsson" w:date="2020-08-03T08:06:00Z">
        <w:r>
          <w:rPr>
            <w:b/>
            <w:sz w:val="22"/>
            <w:szCs w:val="22"/>
          </w:rPr>
          <w:delText>Data availability</w:delText>
        </w:r>
      </w:del>
    </w:p>
    <w:p w14:paraId="1CB7CF36" w14:textId="77777777" w:rsidR="00D52040" w:rsidRDefault="00AE6D37">
      <w:pPr>
        <w:pStyle w:val="normal0"/>
        <w:rPr>
          <w:del w:id="939" w:author="Arne Elofsson" w:date="2020-08-03T08:06:00Z"/>
        </w:rPr>
      </w:pPr>
      <w:del w:id="940" w:author="Arne Elofsson" w:date="2020-08-03T08:06:00Z">
        <w:r>
          <w:delText xml:space="preserve">All the protein models, contact prediction, and Multiple Sequence alignments are available at </w:delText>
        </w:r>
        <w:r>
          <w:rPr>
            <w:color w:val="0000FF"/>
          </w:rPr>
          <w:delText xml:space="preserve"> 10.6084/m9.figshare.9995618</w:delText>
        </w:r>
      </w:del>
    </w:p>
    <w:p w14:paraId="52950416" w14:textId="77777777" w:rsidR="00D52040" w:rsidRDefault="00AE6D37">
      <w:pPr>
        <w:pStyle w:val="Heading2"/>
        <w:spacing w:before="200" w:line="480" w:lineRule="auto"/>
        <w:jc w:val="both"/>
        <w:rPr>
          <w:del w:id="941" w:author="Arne Elofsson" w:date="2020-08-03T08:06:00Z"/>
        </w:rPr>
      </w:pPr>
      <w:bookmarkStart w:id="942" w:name="_k9bynjo1inlv" w:colFirst="0" w:colLast="0"/>
      <w:bookmarkEnd w:id="942"/>
      <w:del w:id="943" w:author="Arne Elofsson" w:date="2020-08-03T08:06:00Z">
        <w:r>
          <w:delText>Acknowledgements</w:delText>
        </w:r>
      </w:del>
    </w:p>
    <w:p w14:paraId="39CAA60C" w14:textId="77777777" w:rsidR="00D52040" w:rsidRDefault="00AE6D37">
      <w:pPr>
        <w:pStyle w:val="normal0"/>
        <w:spacing w:before="200" w:line="480" w:lineRule="auto"/>
        <w:jc w:val="both"/>
        <w:rPr>
          <w:ins w:id="944" w:author="Arne Elofsson" w:date="2020-08-03T08:06:00Z"/>
        </w:rPr>
      </w:pPr>
      <w:del w:id="945" w:author="Arne Elofsson" w:date="2020-08-03T08:06:00Z">
        <w:r>
          <w:rPr>
            <w:color w:val="1C1E29"/>
          </w:rPr>
          <w:delText>This project has received funding from the European Union’s Horizon 2020 research and innovation programme under the Marie Skłodowska-Curie grant agreement No 823886. AE and OS are funded by grants from the Swedish Natural Science Research Council No VR-NT</w:delText>
        </w:r>
        <w:r>
          <w:rPr>
            <w:color w:val="1C1E29"/>
          </w:rPr>
          <w:delText xml:space="preserve"> 2016-03798</w:delText>
        </w:r>
      </w:del>
      <w:ins w:id="946" w:author="Arne Elofsson" w:date="2020-08-03T08:06:00Z">
        <w:r>
          <w:t xml:space="preserve">d we predicted the quality among the model in the stage2 folder generated by Confold. Pcons uses a clustering method, and the score is simply the average structural similarity to all models, as measured by the S-score. </w:t>
        </w:r>
      </w:ins>
    </w:p>
    <w:p w14:paraId="2E50DCF9" w14:textId="77777777" w:rsidR="00D52040" w:rsidRPr="00D52040" w:rsidRDefault="00AE6D37">
      <w:pPr>
        <w:pStyle w:val="normal0"/>
        <w:spacing w:before="200" w:line="480" w:lineRule="auto"/>
        <w:jc w:val="both"/>
        <w:rPr>
          <w:rPrChange w:id="947" w:author="Arne Elofsson" w:date="2020-08-03T08:06:00Z">
            <w:rPr>
              <w:color w:val="1C1E29"/>
            </w:rPr>
          </w:rPrChange>
        </w:rPr>
      </w:pPr>
      <w:ins w:id="948" w:author="Arne Elofsson" w:date="2020-08-03T08:06:00Z">
        <w:r>
          <w:lastRenderedPageBreak/>
          <w:t>The TM-score was calculat</w:t>
        </w:r>
        <w:r>
          <w:t xml:space="preserve">ed using TMalign </w:t>
        </w:r>
        <w:r>
          <w:fldChar w:fldCharType="begin"/>
        </w:r>
        <w:r>
          <w:instrText>HYPERLINK "https://paperpile.com/c/NMPUUL/8si2"</w:instrText>
        </w:r>
        <w:r>
          <w:fldChar w:fldCharType="separate"/>
        </w:r>
        <w:r>
          <w:t>[31]</w:t>
        </w:r>
        <w:r>
          <w:fldChar w:fldCharType="end"/>
        </w:r>
        <w:r>
          <w:t>. To ensure that the protein structure and the model were properly aligned the option -I was used, providing a local protein alignment for the two sequences</w:t>
        </w:r>
      </w:ins>
      <w:r>
        <w:rPr>
          <w:rPrChange w:id="949" w:author="Arne Elofsson" w:date="2020-08-03T08:06:00Z">
            <w:rPr>
              <w:color w:val="1C1E29"/>
            </w:rPr>
          </w:rPrChange>
        </w:rPr>
        <w:t>.</w:t>
      </w:r>
    </w:p>
    <w:p w14:paraId="6F3A024A" w14:textId="77777777" w:rsidR="00D52040" w:rsidRPr="00D52040" w:rsidRDefault="00D52040">
      <w:pPr>
        <w:pStyle w:val="normal0"/>
        <w:spacing w:before="200" w:line="480" w:lineRule="auto"/>
        <w:jc w:val="both"/>
        <w:rPr>
          <w:b/>
          <w:sz w:val="24"/>
          <w:szCs w:val="24"/>
          <w:rPrChange w:id="950" w:author="Arne Elofsson" w:date="2020-08-03T08:06:00Z">
            <w:rPr>
              <w:color w:val="1C1E29"/>
            </w:rPr>
          </w:rPrChange>
        </w:rPr>
      </w:pPr>
    </w:p>
    <w:p w14:paraId="1F76B5D0" w14:textId="77777777" w:rsidR="00D52040" w:rsidRDefault="00AE6D37">
      <w:pPr>
        <w:pStyle w:val="normal0"/>
        <w:spacing w:before="200" w:line="480" w:lineRule="auto"/>
        <w:jc w:val="both"/>
        <w:rPr>
          <w:b/>
          <w:sz w:val="24"/>
          <w:szCs w:val="24"/>
        </w:rPr>
      </w:pPr>
      <w:r>
        <w:rPr>
          <w:b/>
          <w:sz w:val="24"/>
          <w:szCs w:val="24"/>
        </w:rPr>
        <w:t>Bibliography</w:t>
      </w:r>
    </w:p>
    <w:p w14:paraId="2829B9D1" w14:textId="77777777" w:rsidR="00D52040" w:rsidRPr="00D52040" w:rsidRDefault="00AE6D37" w:rsidP="00D52040">
      <w:pPr>
        <w:pStyle w:val="normal0"/>
        <w:widowControl w:val="0"/>
        <w:pBdr>
          <w:top w:val="nil"/>
          <w:left w:val="nil"/>
          <w:bottom w:val="nil"/>
          <w:right w:val="nil"/>
          <w:between w:val="nil"/>
        </w:pBdr>
        <w:spacing w:before="200" w:after="200" w:line="240" w:lineRule="auto"/>
        <w:ind w:left="400" w:hanging="400"/>
        <w:rPr>
          <w:color w:val="000000"/>
          <w:sz w:val="20"/>
          <w:szCs w:val="20"/>
          <w:rPrChange w:id="951" w:author="Arne Elofsson" w:date="2020-08-03T08:06:00Z">
            <w:rPr>
              <w:color w:val="000000"/>
            </w:rPr>
          </w:rPrChange>
        </w:rPr>
        <w:pPrChange w:id="952" w:author="Arne Elofsson" w:date="2020-08-03T08:06:00Z">
          <w:pPr>
            <w:pStyle w:val="normal0"/>
            <w:widowControl w:val="0"/>
            <w:pBdr>
              <w:top w:val="nil"/>
              <w:left w:val="nil"/>
              <w:bottom w:val="nil"/>
              <w:right w:val="nil"/>
              <w:between w:val="nil"/>
            </w:pBdr>
            <w:spacing w:before="220" w:after="220" w:line="240" w:lineRule="auto"/>
            <w:ind w:left="440" w:hanging="440"/>
          </w:pPr>
        </w:pPrChange>
      </w:pPr>
      <w:r>
        <w:rPr>
          <w:color w:val="000000"/>
          <w:sz w:val="20"/>
          <w:szCs w:val="20"/>
          <w:rPrChange w:id="953" w:author="Arne Elofsson" w:date="2020-08-03T08:06:00Z">
            <w:rPr>
              <w:color w:val="000000"/>
            </w:rPr>
          </w:rPrChange>
        </w:rPr>
        <w:t xml:space="preserve">1. </w:t>
      </w:r>
      <w:r>
        <w:rPr>
          <w:color w:val="000000"/>
          <w:sz w:val="20"/>
          <w:szCs w:val="20"/>
          <w:rPrChange w:id="954" w:author="Arne Elofsson" w:date="2020-08-03T08:06:00Z">
            <w:rPr>
              <w:color w:val="000000"/>
            </w:rPr>
          </w:rPrChange>
        </w:rPr>
        <w:tab/>
      </w:r>
      <w:r>
        <w:fldChar w:fldCharType="begin"/>
      </w:r>
      <w:r>
        <w:instrText xml:space="preserve"> HYPERL</w:instrText>
      </w:r>
      <w:r>
        <w:instrText xml:space="preserve">INK "http://paperpile.com/b/NMPUUL/7BHY" \h </w:instrText>
      </w:r>
      <w:r>
        <w:fldChar w:fldCharType="separate"/>
      </w:r>
      <w:r>
        <w:rPr>
          <w:color w:val="000000"/>
          <w:sz w:val="20"/>
          <w:szCs w:val="20"/>
          <w:rPrChange w:id="955" w:author="Arne Elofsson" w:date="2020-08-03T08:06:00Z">
            <w:rPr>
              <w:color w:val="000000"/>
            </w:rPr>
          </w:rPrChange>
        </w:rPr>
        <w:t>Heringa J. Detection of internal repeats: how common are they? Curr Opin Struct Biol. 1998;8: 338–345.</w:t>
      </w:r>
      <w:r>
        <w:rPr>
          <w:color w:val="000000"/>
          <w:sz w:val="20"/>
          <w:szCs w:val="20"/>
        </w:rPr>
        <w:fldChar w:fldCharType="end"/>
      </w:r>
    </w:p>
    <w:p w14:paraId="63CA44D1"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956" w:author="Arne Elofsson" w:date="2020-08-03T08:06:00Z">
            <w:rPr>
              <w:color w:val="000000"/>
            </w:rPr>
          </w:rPrChange>
        </w:rPr>
        <w:pPrChange w:id="957"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958" w:author="Arne Elofsson" w:date="2020-08-03T08:06:00Z">
            <w:rPr>
              <w:color w:val="000000"/>
            </w:rPr>
          </w:rPrChange>
        </w:rPr>
        <w:t xml:space="preserve">2. </w:t>
      </w:r>
      <w:r>
        <w:rPr>
          <w:color w:val="000000"/>
          <w:sz w:val="20"/>
          <w:szCs w:val="20"/>
          <w:rPrChange w:id="959" w:author="Arne Elofsson" w:date="2020-08-03T08:06:00Z">
            <w:rPr>
              <w:color w:val="000000"/>
            </w:rPr>
          </w:rPrChange>
        </w:rPr>
        <w:tab/>
      </w:r>
      <w:r>
        <w:fldChar w:fldCharType="begin"/>
      </w:r>
      <w:r>
        <w:instrText xml:space="preserve"> HYPERLINK "http://paperpile.com/b/NMPUUL/Gkvz" \h </w:instrText>
      </w:r>
      <w:r>
        <w:fldChar w:fldCharType="separate"/>
      </w:r>
      <w:r>
        <w:rPr>
          <w:color w:val="000000"/>
          <w:sz w:val="20"/>
          <w:szCs w:val="20"/>
          <w:rPrChange w:id="960" w:author="Arne Elofsson" w:date="2020-08-03T08:06:00Z">
            <w:rPr>
              <w:color w:val="000000"/>
            </w:rPr>
          </w:rPrChange>
        </w:rPr>
        <w:t>Strand M, Prolla TA, Liskay RM, Petes TD. Destabilization of tracts of simple repetitive DNA in yeast by mutations affecting DNA mismatch repair. Nature. 1993;365: 274–276.</w:t>
      </w:r>
      <w:r>
        <w:rPr>
          <w:color w:val="000000"/>
          <w:sz w:val="20"/>
          <w:szCs w:val="20"/>
        </w:rPr>
        <w:fldChar w:fldCharType="end"/>
      </w:r>
    </w:p>
    <w:p w14:paraId="61BEE11D"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961" w:author="Arne Elofsson" w:date="2020-08-03T08:06:00Z">
            <w:rPr>
              <w:color w:val="000000"/>
            </w:rPr>
          </w:rPrChange>
        </w:rPr>
        <w:pPrChange w:id="962"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963" w:author="Arne Elofsson" w:date="2020-08-03T08:06:00Z">
            <w:rPr>
              <w:color w:val="000000"/>
            </w:rPr>
          </w:rPrChange>
        </w:rPr>
        <w:t xml:space="preserve">3. </w:t>
      </w:r>
      <w:r>
        <w:rPr>
          <w:color w:val="000000"/>
          <w:sz w:val="20"/>
          <w:szCs w:val="20"/>
          <w:rPrChange w:id="964" w:author="Arne Elofsson" w:date="2020-08-03T08:06:00Z">
            <w:rPr>
              <w:color w:val="000000"/>
            </w:rPr>
          </w:rPrChange>
        </w:rPr>
        <w:tab/>
      </w:r>
      <w:r>
        <w:fldChar w:fldCharType="begin"/>
      </w:r>
      <w:r>
        <w:instrText xml:space="preserve"> HYPERLINK "http://paperpile.com/b/NMPUUL/Ind2" \h </w:instrText>
      </w:r>
      <w:r>
        <w:fldChar w:fldCharType="separate"/>
      </w:r>
      <w:r>
        <w:rPr>
          <w:color w:val="000000"/>
          <w:sz w:val="20"/>
          <w:szCs w:val="20"/>
          <w:rPrChange w:id="965" w:author="Arne Elofsson" w:date="2020-08-03T08:06:00Z">
            <w:rPr>
              <w:color w:val="000000"/>
            </w:rPr>
          </w:rPrChange>
        </w:rPr>
        <w:t>Pâques F, Leung W-Y, Habe</w:t>
      </w:r>
      <w:r>
        <w:rPr>
          <w:color w:val="000000"/>
          <w:sz w:val="20"/>
          <w:szCs w:val="20"/>
          <w:rPrChange w:id="966" w:author="Arne Elofsson" w:date="2020-08-03T08:06:00Z">
            <w:rPr>
              <w:color w:val="000000"/>
            </w:rPr>
          </w:rPrChange>
        </w:rPr>
        <w:t>r JE. Expansions and Contractions in a Tandem Repeat Induced by Double-Strand Break Repair. Molecular and Cellular Biology. 1998. pp. 2045–2054. doi:</w:t>
      </w:r>
      <w:r>
        <w:rPr>
          <w:color w:val="000000"/>
          <w:sz w:val="20"/>
          <w:szCs w:val="20"/>
        </w:rPr>
        <w:fldChar w:fldCharType="end"/>
      </w:r>
      <w:r>
        <w:fldChar w:fldCharType="begin"/>
      </w:r>
      <w:r>
        <w:instrText xml:space="preserve"> HYPERLINK "http://dx.doi.org/10.1128/mcb.18.4.2045" \h </w:instrText>
      </w:r>
      <w:r>
        <w:fldChar w:fldCharType="separate"/>
      </w:r>
      <w:r>
        <w:rPr>
          <w:color w:val="000000"/>
          <w:sz w:val="20"/>
          <w:szCs w:val="20"/>
          <w:rPrChange w:id="967" w:author="Arne Elofsson" w:date="2020-08-03T08:06:00Z">
            <w:rPr>
              <w:color w:val="000000"/>
            </w:rPr>
          </w:rPrChange>
        </w:rPr>
        <w:t>10.1128/mcb.18.4.2045</w:t>
      </w:r>
      <w:r>
        <w:rPr>
          <w:color w:val="000000"/>
          <w:sz w:val="20"/>
          <w:szCs w:val="20"/>
        </w:rPr>
        <w:fldChar w:fldCharType="end"/>
      </w:r>
    </w:p>
    <w:p w14:paraId="72CEF18B"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968" w:author="Arne Elofsson" w:date="2020-08-03T08:06:00Z">
            <w:rPr>
              <w:color w:val="000000"/>
            </w:rPr>
          </w:rPrChange>
        </w:rPr>
        <w:pPrChange w:id="969"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970" w:author="Arne Elofsson" w:date="2020-08-03T08:06:00Z">
            <w:rPr>
              <w:color w:val="000000"/>
            </w:rPr>
          </w:rPrChange>
        </w:rPr>
        <w:t xml:space="preserve">4. </w:t>
      </w:r>
      <w:r>
        <w:rPr>
          <w:color w:val="000000"/>
          <w:sz w:val="20"/>
          <w:szCs w:val="20"/>
          <w:rPrChange w:id="971" w:author="Arne Elofsson" w:date="2020-08-03T08:06:00Z">
            <w:rPr>
              <w:color w:val="000000"/>
            </w:rPr>
          </w:rPrChange>
        </w:rPr>
        <w:tab/>
      </w:r>
      <w:r>
        <w:fldChar w:fldCharType="begin"/>
      </w:r>
      <w:r>
        <w:instrText xml:space="preserve"> HYPERLINK "http://paperpile.com/b/NMPUUL/SgoR" \h </w:instrText>
      </w:r>
      <w:r>
        <w:fldChar w:fldCharType="separate"/>
      </w:r>
      <w:r>
        <w:rPr>
          <w:color w:val="000000"/>
          <w:sz w:val="20"/>
          <w:szCs w:val="20"/>
          <w:rPrChange w:id="972" w:author="Arne Elofsson" w:date="2020-08-03T08:06:00Z">
            <w:rPr>
              <w:color w:val="000000"/>
            </w:rPr>
          </w:rPrChange>
        </w:rPr>
        <w:t>Schaper E, Gascuel O, Anisimova M. Deep conservation of human protein tandem repeats within the eukaryotes. Mol Biol Evol. 2014;31: 1132–1148.</w:t>
      </w:r>
      <w:r>
        <w:rPr>
          <w:color w:val="000000"/>
          <w:sz w:val="20"/>
          <w:szCs w:val="20"/>
        </w:rPr>
        <w:fldChar w:fldCharType="end"/>
      </w:r>
    </w:p>
    <w:p w14:paraId="081563CD"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973" w:author="Arne Elofsson" w:date="2020-08-03T08:06:00Z">
            <w:rPr>
              <w:color w:val="000000"/>
            </w:rPr>
          </w:rPrChange>
        </w:rPr>
        <w:pPrChange w:id="974"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975" w:author="Arne Elofsson" w:date="2020-08-03T08:06:00Z">
            <w:rPr>
              <w:color w:val="000000"/>
            </w:rPr>
          </w:rPrChange>
        </w:rPr>
        <w:t xml:space="preserve">5. </w:t>
      </w:r>
      <w:r>
        <w:rPr>
          <w:color w:val="000000"/>
          <w:sz w:val="20"/>
          <w:szCs w:val="20"/>
          <w:rPrChange w:id="976" w:author="Arne Elofsson" w:date="2020-08-03T08:06:00Z">
            <w:rPr>
              <w:color w:val="000000"/>
            </w:rPr>
          </w:rPrChange>
        </w:rPr>
        <w:tab/>
      </w:r>
      <w:r>
        <w:fldChar w:fldCharType="begin"/>
      </w:r>
      <w:r>
        <w:instrText xml:space="preserve"> HYPERLINK "http://paperpile.com/b/NMPUUL/RDz1" \h </w:instrText>
      </w:r>
      <w:r>
        <w:fldChar w:fldCharType="separate"/>
      </w:r>
      <w:r>
        <w:rPr>
          <w:color w:val="000000"/>
          <w:sz w:val="20"/>
          <w:szCs w:val="20"/>
          <w:rPrChange w:id="977" w:author="Arne Elofsson" w:date="2020-08-03T08:06:00Z">
            <w:rPr>
              <w:color w:val="000000"/>
            </w:rPr>
          </w:rPrChange>
        </w:rPr>
        <w:t>E.M</w:t>
      </w:r>
      <w:r>
        <w:rPr>
          <w:color w:val="000000"/>
          <w:sz w:val="20"/>
          <w:szCs w:val="20"/>
          <w:rPrChange w:id="978" w:author="Arne Elofsson" w:date="2020-08-03T08:06:00Z">
            <w:rPr>
              <w:color w:val="000000"/>
            </w:rPr>
          </w:rPrChange>
        </w:rPr>
        <w:t>. Marcotte, M. Pellegrini, T.O. Yeates, D. Eisenberg. A census of protein repeats. J Mol Biol. 1999;293: 151–160.</w:t>
      </w:r>
      <w:r>
        <w:rPr>
          <w:color w:val="000000"/>
          <w:sz w:val="20"/>
          <w:szCs w:val="20"/>
        </w:rPr>
        <w:fldChar w:fldCharType="end"/>
      </w:r>
    </w:p>
    <w:p w14:paraId="37A25E27"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979" w:author="Arne Elofsson" w:date="2020-08-03T08:06:00Z">
            <w:rPr>
              <w:color w:val="000000"/>
            </w:rPr>
          </w:rPrChange>
        </w:rPr>
        <w:pPrChange w:id="980"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981" w:author="Arne Elofsson" w:date="2020-08-03T08:06:00Z">
            <w:rPr>
              <w:color w:val="000000"/>
            </w:rPr>
          </w:rPrChange>
        </w:rPr>
        <w:t xml:space="preserve">6. </w:t>
      </w:r>
      <w:r>
        <w:rPr>
          <w:color w:val="000000"/>
          <w:sz w:val="20"/>
          <w:szCs w:val="20"/>
          <w:rPrChange w:id="982" w:author="Arne Elofsson" w:date="2020-08-03T08:06:00Z">
            <w:rPr>
              <w:color w:val="000000"/>
            </w:rPr>
          </w:rPrChange>
        </w:rPr>
        <w:tab/>
      </w:r>
      <w:r>
        <w:fldChar w:fldCharType="begin"/>
      </w:r>
      <w:r>
        <w:instrText xml:space="preserve"> HYPERLINK "http://paperpile.com/b/NMPUUL/2HFJ" \h </w:instrText>
      </w:r>
      <w:r>
        <w:fldChar w:fldCharType="separate"/>
      </w:r>
      <w:r>
        <w:rPr>
          <w:color w:val="000000"/>
          <w:sz w:val="20"/>
          <w:szCs w:val="20"/>
          <w:rPrChange w:id="983" w:author="Arne Elofsson" w:date="2020-08-03T08:06:00Z">
            <w:rPr>
              <w:color w:val="000000"/>
            </w:rPr>
          </w:rPrChange>
        </w:rPr>
        <w:t xml:space="preserve">Björklund AK, Ekman D, Elofsson A. Expansion of protein domain repeats. PLoS Comput </w:t>
      </w:r>
      <w:r>
        <w:rPr>
          <w:color w:val="000000"/>
          <w:sz w:val="20"/>
          <w:szCs w:val="20"/>
          <w:rPrChange w:id="984" w:author="Arne Elofsson" w:date="2020-08-03T08:06:00Z">
            <w:rPr>
              <w:color w:val="000000"/>
            </w:rPr>
          </w:rPrChange>
        </w:rPr>
        <w:t>Biol. 2006;2: e114.</w:t>
      </w:r>
      <w:r>
        <w:rPr>
          <w:color w:val="000000"/>
          <w:sz w:val="20"/>
          <w:szCs w:val="20"/>
        </w:rPr>
        <w:fldChar w:fldCharType="end"/>
      </w:r>
    </w:p>
    <w:p w14:paraId="6B02DE39"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985" w:author="Arne Elofsson" w:date="2020-08-03T08:06:00Z">
            <w:rPr>
              <w:color w:val="000000"/>
            </w:rPr>
          </w:rPrChange>
        </w:rPr>
        <w:pPrChange w:id="986"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987" w:author="Arne Elofsson" w:date="2020-08-03T08:06:00Z">
            <w:rPr>
              <w:color w:val="000000"/>
            </w:rPr>
          </w:rPrChange>
        </w:rPr>
        <w:t xml:space="preserve">7. </w:t>
      </w:r>
      <w:r>
        <w:rPr>
          <w:color w:val="000000"/>
          <w:sz w:val="20"/>
          <w:szCs w:val="20"/>
          <w:rPrChange w:id="988" w:author="Arne Elofsson" w:date="2020-08-03T08:06:00Z">
            <w:rPr>
              <w:color w:val="000000"/>
            </w:rPr>
          </w:rPrChange>
        </w:rPr>
        <w:tab/>
      </w:r>
      <w:r>
        <w:fldChar w:fldCharType="begin"/>
      </w:r>
      <w:r>
        <w:instrText xml:space="preserve"> HYPERLINK "http://paperpile.com/b/NMPUUL/5Fjy" \h </w:instrText>
      </w:r>
      <w:r>
        <w:fldChar w:fldCharType="separate"/>
      </w:r>
      <w:r>
        <w:rPr>
          <w:color w:val="000000"/>
          <w:sz w:val="20"/>
          <w:szCs w:val="20"/>
          <w:rPrChange w:id="989" w:author="Arne Elofsson" w:date="2020-08-03T08:06:00Z">
            <w:rPr>
              <w:color w:val="000000"/>
            </w:rPr>
          </w:rPrChange>
        </w:rPr>
        <w:t>Andrade MA, Perez-Iratxeta C, Ponting CP. Protein Repeats: Structures, Functions, and Evolution. Journal of Structural Biology. 2001. pp. 117–131. doi:</w:t>
      </w:r>
      <w:r>
        <w:rPr>
          <w:color w:val="000000"/>
          <w:sz w:val="20"/>
          <w:szCs w:val="20"/>
        </w:rPr>
        <w:fldChar w:fldCharType="end"/>
      </w:r>
      <w:r>
        <w:fldChar w:fldCharType="begin"/>
      </w:r>
      <w:r>
        <w:instrText xml:space="preserve"> HYPERLINK "http://dx.doi</w:instrText>
      </w:r>
      <w:r>
        <w:instrText xml:space="preserve">.org/10.1006/jsbi.2001.4392" \h </w:instrText>
      </w:r>
      <w:r>
        <w:fldChar w:fldCharType="separate"/>
      </w:r>
      <w:r>
        <w:rPr>
          <w:color w:val="000000"/>
          <w:sz w:val="20"/>
          <w:szCs w:val="20"/>
          <w:rPrChange w:id="990" w:author="Arne Elofsson" w:date="2020-08-03T08:06:00Z">
            <w:rPr>
              <w:color w:val="000000"/>
            </w:rPr>
          </w:rPrChange>
        </w:rPr>
        <w:t>10.1006/jsbi.2001.4392</w:t>
      </w:r>
      <w:r>
        <w:rPr>
          <w:color w:val="000000"/>
          <w:sz w:val="20"/>
          <w:szCs w:val="20"/>
        </w:rPr>
        <w:fldChar w:fldCharType="end"/>
      </w:r>
    </w:p>
    <w:p w14:paraId="68142BAA"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991" w:author="Arne Elofsson" w:date="2020-08-03T08:06:00Z">
            <w:rPr>
              <w:color w:val="000000"/>
            </w:rPr>
          </w:rPrChange>
        </w:rPr>
        <w:pPrChange w:id="992"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993" w:author="Arne Elofsson" w:date="2020-08-03T08:06:00Z">
            <w:rPr>
              <w:color w:val="000000"/>
            </w:rPr>
          </w:rPrChange>
        </w:rPr>
        <w:t xml:space="preserve">8. </w:t>
      </w:r>
      <w:r>
        <w:rPr>
          <w:color w:val="000000"/>
          <w:sz w:val="20"/>
          <w:szCs w:val="20"/>
          <w:rPrChange w:id="994" w:author="Arne Elofsson" w:date="2020-08-03T08:06:00Z">
            <w:rPr>
              <w:color w:val="000000"/>
            </w:rPr>
          </w:rPrChange>
        </w:rPr>
        <w:tab/>
      </w:r>
      <w:r>
        <w:fldChar w:fldCharType="begin"/>
      </w:r>
      <w:r>
        <w:instrText xml:space="preserve"> HYPERLINK "http://paperpile.com/b/NMPUUL/nKVc" \h </w:instrText>
      </w:r>
      <w:r>
        <w:fldChar w:fldCharType="separate"/>
      </w:r>
      <w:r>
        <w:rPr>
          <w:color w:val="000000"/>
          <w:sz w:val="20"/>
          <w:szCs w:val="20"/>
          <w:rPrChange w:id="995" w:author="Arne Elofsson" w:date="2020-08-03T08:06:00Z">
            <w:rPr>
              <w:color w:val="000000"/>
            </w:rPr>
          </w:rPrChange>
        </w:rPr>
        <w:t>Stirnimann CU, Petsalaki E, Russell RB, Müller CW. WD40 proteins propel cellular networks. Trends Biochem Sci. 2010;35: 565–574.</w:t>
      </w:r>
      <w:r>
        <w:rPr>
          <w:color w:val="000000"/>
          <w:sz w:val="20"/>
          <w:szCs w:val="20"/>
        </w:rPr>
        <w:fldChar w:fldCharType="end"/>
      </w:r>
    </w:p>
    <w:p w14:paraId="68DBF571"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996" w:author="Arne Elofsson" w:date="2020-08-03T08:06:00Z">
            <w:rPr>
              <w:color w:val="000000"/>
            </w:rPr>
          </w:rPrChange>
        </w:rPr>
        <w:pPrChange w:id="997"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998" w:author="Arne Elofsson" w:date="2020-08-03T08:06:00Z">
            <w:rPr>
              <w:color w:val="000000"/>
            </w:rPr>
          </w:rPrChange>
        </w:rPr>
        <w:t xml:space="preserve">9. </w:t>
      </w:r>
      <w:r>
        <w:rPr>
          <w:color w:val="000000"/>
          <w:sz w:val="20"/>
          <w:szCs w:val="20"/>
          <w:rPrChange w:id="999" w:author="Arne Elofsson" w:date="2020-08-03T08:06:00Z">
            <w:rPr>
              <w:color w:val="000000"/>
            </w:rPr>
          </w:rPrChange>
        </w:rPr>
        <w:tab/>
      </w:r>
      <w:r>
        <w:fldChar w:fldCharType="begin"/>
      </w:r>
      <w:r>
        <w:instrText xml:space="preserve"> HYPERL</w:instrText>
      </w:r>
      <w:r>
        <w:instrText xml:space="preserve">INK "http://paperpile.com/b/NMPUUL/HLpY" \h </w:instrText>
      </w:r>
      <w:r>
        <w:fldChar w:fldCharType="separate"/>
      </w:r>
      <w:r>
        <w:rPr>
          <w:color w:val="000000"/>
          <w:sz w:val="20"/>
          <w:szCs w:val="20"/>
          <w:rPrChange w:id="1000" w:author="Arne Elofsson" w:date="2020-08-03T08:06:00Z">
            <w:rPr>
              <w:color w:val="000000"/>
            </w:rPr>
          </w:rPrChange>
        </w:rPr>
        <w:t>Li J, Mahajan A, Tsai M-D. Ankyrin repeat: a unique motif mediating protein-protein interactions. Biochemistry. 2006;45: 15168–15178.</w:t>
      </w:r>
      <w:r>
        <w:rPr>
          <w:color w:val="000000"/>
          <w:sz w:val="20"/>
          <w:szCs w:val="20"/>
        </w:rPr>
        <w:fldChar w:fldCharType="end"/>
      </w:r>
    </w:p>
    <w:p w14:paraId="5963E457"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01" w:author="Arne Elofsson" w:date="2020-08-03T08:06:00Z">
            <w:rPr>
              <w:color w:val="000000"/>
            </w:rPr>
          </w:rPrChange>
        </w:rPr>
        <w:pPrChange w:id="1002"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03" w:author="Arne Elofsson" w:date="2020-08-03T08:06:00Z">
            <w:rPr>
              <w:color w:val="000000"/>
            </w:rPr>
          </w:rPrChange>
        </w:rPr>
        <w:t xml:space="preserve">10. </w:t>
      </w:r>
      <w:r>
        <w:rPr>
          <w:color w:val="000000"/>
          <w:sz w:val="20"/>
          <w:szCs w:val="20"/>
          <w:rPrChange w:id="1004" w:author="Arne Elofsson" w:date="2020-08-03T08:06:00Z">
            <w:rPr>
              <w:color w:val="000000"/>
            </w:rPr>
          </w:rPrChange>
        </w:rPr>
        <w:tab/>
      </w:r>
      <w:r>
        <w:fldChar w:fldCharType="begin"/>
      </w:r>
      <w:r>
        <w:instrText xml:space="preserve"> HYPERLINK "http://paperpile.com/b/NMPUUL/WWdy" \h </w:instrText>
      </w:r>
      <w:r>
        <w:fldChar w:fldCharType="separate"/>
      </w:r>
      <w:r>
        <w:rPr>
          <w:color w:val="000000"/>
          <w:sz w:val="20"/>
          <w:szCs w:val="20"/>
          <w:rPrChange w:id="1005" w:author="Arne Elofsson" w:date="2020-08-03T08:06:00Z">
            <w:rPr>
              <w:color w:val="000000"/>
            </w:rPr>
          </w:rPrChange>
        </w:rPr>
        <w:t>Mosavi LK, Cammett</w:t>
      </w:r>
      <w:r>
        <w:rPr>
          <w:color w:val="000000"/>
          <w:sz w:val="20"/>
          <w:szCs w:val="20"/>
          <w:rPrChange w:id="1006" w:author="Arne Elofsson" w:date="2020-08-03T08:06:00Z">
            <w:rPr>
              <w:color w:val="000000"/>
            </w:rPr>
          </w:rPrChange>
        </w:rPr>
        <w:t xml:space="preserve"> TJ, Desrosiers DC, Peng Z-Y. The ankyrin repeat as molecular architecture for protein recognition. Protein Sci. 2004;13: 1435–1448.</w:t>
      </w:r>
      <w:r>
        <w:rPr>
          <w:color w:val="000000"/>
          <w:sz w:val="20"/>
          <w:szCs w:val="20"/>
        </w:rPr>
        <w:fldChar w:fldCharType="end"/>
      </w:r>
    </w:p>
    <w:p w14:paraId="683BB3D9"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07" w:author="Arne Elofsson" w:date="2020-08-03T08:06:00Z">
            <w:rPr>
              <w:color w:val="000000"/>
            </w:rPr>
          </w:rPrChange>
        </w:rPr>
        <w:pPrChange w:id="1008"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09" w:author="Arne Elofsson" w:date="2020-08-03T08:06:00Z">
            <w:rPr>
              <w:color w:val="000000"/>
            </w:rPr>
          </w:rPrChange>
        </w:rPr>
        <w:t xml:space="preserve">11. </w:t>
      </w:r>
      <w:r>
        <w:rPr>
          <w:color w:val="000000"/>
          <w:sz w:val="20"/>
          <w:szCs w:val="20"/>
          <w:rPrChange w:id="1010" w:author="Arne Elofsson" w:date="2020-08-03T08:06:00Z">
            <w:rPr>
              <w:color w:val="000000"/>
            </w:rPr>
          </w:rPrChange>
        </w:rPr>
        <w:tab/>
      </w:r>
      <w:r>
        <w:fldChar w:fldCharType="begin"/>
      </w:r>
      <w:r>
        <w:instrText xml:space="preserve"> HYPERLINK "http://paperpile.com/b/NMPUUL/W73P" \h </w:instrText>
      </w:r>
      <w:r>
        <w:fldChar w:fldCharType="separate"/>
      </w:r>
      <w:r>
        <w:rPr>
          <w:color w:val="000000"/>
          <w:sz w:val="20"/>
          <w:szCs w:val="20"/>
          <w:rPrChange w:id="1011" w:author="Arne Elofsson" w:date="2020-08-03T08:06:00Z">
            <w:rPr>
              <w:color w:val="000000"/>
            </w:rPr>
          </w:rPrChange>
        </w:rPr>
        <w:t>Persi E, Wolf YI, Koonin EV. Positive and strongly relaxed purif</w:t>
      </w:r>
      <w:r>
        <w:rPr>
          <w:color w:val="000000"/>
          <w:sz w:val="20"/>
          <w:szCs w:val="20"/>
          <w:rPrChange w:id="1012" w:author="Arne Elofsson" w:date="2020-08-03T08:06:00Z">
            <w:rPr>
              <w:color w:val="000000"/>
            </w:rPr>
          </w:rPrChange>
        </w:rPr>
        <w:t>ying selection drive the evolution of repeats in proteins. Nat Commun. 2016;7: 13570.</w:t>
      </w:r>
      <w:r>
        <w:rPr>
          <w:color w:val="000000"/>
          <w:sz w:val="20"/>
          <w:szCs w:val="20"/>
        </w:rPr>
        <w:fldChar w:fldCharType="end"/>
      </w:r>
    </w:p>
    <w:p w14:paraId="556F684B"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13" w:author="Arne Elofsson" w:date="2020-08-03T08:06:00Z">
            <w:rPr>
              <w:color w:val="000000"/>
            </w:rPr>
          </w:rPrChange>
        </w:rPr>
        <w:pPrChange w:id="1014"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15" w:author="Arne Elofsson" w:date="2020-08-03T08:06:00Z">
            <w:rPr>
              <w:color w:val="000000"/>
            </w:rPr>
          </w:rPrChange>
        </w:rPr>
        <w:t xml:space="preserve">12. </w:t>
      </w:r>
      <w:r>
        <w:rPr>
          <w:color w:val="000000"/>
          <w:sz w:val="20"/>
          <w:szCs w:val="20"/>
          <w:rPrChange w:id="1016" w:author="Arne Elofsson" w:date="2020-08-03T08:06:00Z">
            <w:rPr>
              <w:color w:val="000000"/>
            </w:rPr>
          </w:rPrChange>
        </w:rPr>
        <w:tab/>
      </w:r>
      <w:r>
        <w:fldChar w:fldCharType="begin"/>
      </w:r>
      <w:r>
        <w:instrText xml:space="preserve"> HYPERLINK "http://paperpile.com/b/NMPUUL/AdXS" \h </w:instrText>
      </w:r>
      <w:r>
        <w:fldChar w:fldCharType="separate"/>
      </w:r>
      <w:r>
        <w:rPr>
          <w:color w:val="000000"/>
          <w:sz w:val="20"/>
          <w:szCs w:val="20"/>
          <w:rPrChange w:id="1017" w:author="Arne Elofsson" w:date="2020-08-03T08:06:00Z">
            <w:rPr>
              <w:color w:val="000000"/>
            </w:rPr>
          </w:rPrChange>
        </w:rPr>
        <w:t>Kajava AV. Review: Proteins with Repeated Sequence—Structural Prediction and Modeling. Journal of Structural Bi</w:t>
      </w:r>
      <w:r>
        <w:rPr>
          <w:color w:val="000000"/>
          <w:sz w:val="20"/>
          <w:szCs w:val="20"/>
          <w:rPrChange w:id="1018" w:author="Arne Elofsson" w:date="2020-08-03T08:06:00Z">
            <w:rPr>
              <w:color w:val="000000"/>
            </w:rPr>
          </w:rPrChange>
        </w:rPr>
        <w:t>ology. 2001. pp. 132–144. doi:</w:t>
      </w:r>
      <w:r>
        <w:rPr>
          <w:color w:val="000000"/>
          <w:sz w:val="20"/>
          <w:szCs w:val="20"/>
        </w:rPr>
        <w:fldChar w:fldCharType="end"/>
      </w:r>
      <w:r>
        <w:fldChar w:fldCharType="begin"/>
      </w:r>
      <w:r>
        <w:instrText xml:space="preserve"> HYPERLINK "http://dx.doi.org/10.1006/jsbi.2000.4328" \h </w:instrText>
      </w:r>
      <w:r>
        <w:fldChar w:fldCharType="separate"/>
      </w:r>
      <w:r>
        <w:rPr>
          <w:color w:val="000000"/>
          <w:sz w:val="20"/>
          <w:szCs w:val="20"/>
          <w:rPrChange w:id="1019" w:author="Arne Elofsson" w:date="2020-08-03T08:06:00Z">
            <w:rPr>
              <w:color w:val="000000"/>
            </w:rPr>
          </w:rPrChange>
        </w:rPr>
        <w:t>10.1006/jsbi.2000.4328</w:t>
      </w:r>
      <w:r>
        <w:rPr>
          <w:color w:val="000000"/>
          <w:sz w:val="20"/>
          <w:szCs w:val="20"/>
        </w:rPr>
        <w:fldChar w:fldCharType="end"/>
      </w:r>
    </w:p>
    <w:p w14:paraId="2E00E4A2"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20" w:author="Arne Elofsson" w:date="2020-08-03T08:06:00Z">
            <w:rPr>
              <w:color w:val="000000"/>
            </w:rPr>
          </w:rPrChange>
        </w:rPr>
        <w:pPrChange w:id="1021"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22" w:author="Arne Elofsson" w:date="2020-08-03T08:06:00Z">
            <w:rPr>
              <w:color w:val="000000"/>
            </w:rPr>
          </w:rPrChange>
        </w:rPr>
        <w:t xml:space="preserve">13. </w:t>
      </w:r>
      <w:r>
        <w:rPr>
          <w:color w:val="000000"/>
          <w:sz w:val="20"/>
          <w:szCs w:val="20"/>
          <w:rPrChange w:id="1023" w:author="Arne Elofsson" w:date="2020-08-03T08:06:00Z">
            <w:rPr>
              <w:color w:val="000000"/>
            </w:rPr>
          </w:rPrChange>
        </w:rPr>
        <w:tab/>
      </w:r>
      <w:r>
        <w:fldChar w:fldCharType="begin"/>
      </w:r>
      <w:r>
        <w:instrText xml:space="preserve"> HYPERLINK "http://paperpile.com/b/NMPUUL/lEFg" \h </w:instrText>
      </w:r>
      <w:r>
        <w:fldChar w:fldCharType="separate"/>
      </w:r>
      <w:r>
        <w:rPr>
          <w:color w:val="000000"/>
          <w:sz w:val="20"/>
          <w:szCs w:val="20"/>
          <w:rPrChange w:id="1024" w:author="Arne Elofsson" w:date="2020-08-03T08:06:00Z">
            <w:rPr>
              <w:color w:val="000000"/>
            </w:rPr>
          </w:rPrChange>
        </w:rPr>
        <w:t>Kajava AV. Tandem repeats in proteins: From sequence to structure. Journal of Struct</w:t>
      </w:r>
      <w:r>
        <w:rPr>
          <w:color w:val="000000"/>
          <w:sz w:val="20"/>
          <w:szCs w:val="20"/>
          <w:rPrChange w:id="1025" w:author="Arne Elofsson" w:date="2020-08-03T08:06:00Z">
            <w:rPr>
              <w:color w:val="000000"/>
            </w:rPr>
          </w:rPrChange>
        </w:rPr>
        <w:t>ural Biology. 2012. pp. 279–288. doi:</w:t>
      </w:r>
      <w:r>
        <w:rPr>
          <w:color w:val="000000"/>
          <w:sz w:val="20"/>
          <w:szCs w:val="20"/>
        </w:rPr>
        <w:fldChar w:fldCharType="end"/>
      </w:r>
      <w:r>
        <w:fldChar w:fldCharType="begin"/>
      </w:r>
      <w:r>
        <w:instrText xml:space="preserve"> HYPERLINK "http://dx.doi.org/10.1016/j.jsb.2011.08.009" \h </w:instrText>
      </w:r>
      <w:r>
        <w:fldChar w:fldCharType="separate"/>
      </w:r>
      <w:r>
        <w:rPr>
          <w:color w:val="000000"/>
          <w:sz w:val="20"/>
          <w:szCs w:val="20"/>
          <w:rPrChange w:id="1026" w:author="Arne Elofsson" w:date="2020-08-03T08:06:00Z">
            <w:rPr>
              <w:color w:val="000000"/>
            </w:rPr>
          </w:rPrChange>
        </w:rPr>
        <w:t>10.1016/j.jsb.2011.08.009</w:t>
      </w:r>
      <w:r>
        <w:rPr>
          <w:color w:val="000000"/>
          <w:sz w:val="20"/>
          <w:szCs w:val="20"/>
        </w:rPr>
        <w:fldChar w:fldCharType="end"/>
      </w:r>
    </w:p>
    <w:p w14:paraId="734FD717"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27" w:author="Arne Elofsson" w:date="2020-08-03T08:06:00Z">
            <w:rPr>
              <w:color w:val="000000"/>
            </w:rPr>
          </w:rPrChange>
        </w:rPr>
        <w:pPrChange w:id="1028"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29" w:author="Arne Elofsson" w:date="2020-08-03T08:06:00Z">
            <w:rPr>
              <w:color w:val="000000"/>
            </w:rPr>
          </w:rPrChange>
        </w:rPr>
        <w:t xml:space="preserve">14. </w:t>
      </w:r>
      <w:r>
        <w:rPr>
          <w:color w:val="000000"/>
          <w:sz w:val="20"/>
          <w:szCs w:val="20"/>
          <w:rPrChange w:id="1030" w:author="Arne Elofsson" w:date="2020-08-03T08:06:00Z">
            <w:rPr>
              <w:color w:val="000000"/>
            </w:rPr>
          </w:rPrChange>
        </w:rPr>
        <w:tab/>
      </w:r>
      <w:r>
        <w:fldChar w:fldCharType="begin"/>
      </w:r>
      <w:r>
        <w:instrText xml:space="preserve"> HYPERLINK "http://paperpile.com/b/NMPUUL/z3tG" \h </w:instrText>
      </w:r>
      <w:r>
        <w:fldChar w:fldCharType="separate"/>
      </w:r>
      <w:r>
        <w:rPr>
          <w:color w:val="000000"/>
          <w:sz w:val="20"/>
          <w:szCs w:val="20"/>
          <w:rPrChange w:id="1031" w:author="Arne Elofsson" w:date="2020-08-03T08:06:00Z">
            <w:rPr>
              <w:color w:val="000000"/>
            </w:rPr>
          </w:rPrChange>
        </w:rPr>
        <w:t xml:space="preserve">Paladin L, Hirsh L, Piovesan D, Andrade-Navarro MA, Kajava AV, Tosatto </w:t>
      </w:r>
      <w:r>
        <w:rPr>
          <w:color w:val="000000"/>
          <w:sz w:val="20"/>
          <w:szCs w:val="20"/>
          <w:rPrChange w:id="1032" w:author="Arne Elofsson" w:date="2020-08-03T08:06:00Z">
            <w:rPr>
              <w:color w:val="000000"/>
            </w:rPr>
          </w:rPrChange>
        </w:rPr>
        <w:t>SCE. RepeatsDB 2.0: improved annotation, classification, search and visualization of repeat protein structures. Nucleic Acids Res. 2017;45: 3613.</w:t>
      </w:r>
      <w:r>
        <w:rPr>
          <w:color w:val="000000"/>
          <w:sz w:val="20"/>
          <w:szCs w:val="20"/>
        </w:rPr>
        <w:fldChar w:fldCharType="end"/>
      </w:r>
    </w:p>
    <w:p w14:paraId="58FB8F0E"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33" w:author="Arne Elofsson" w:date="2020-08-03T08:06:00Z">
            <w:rPr>
              <w:color w:val="000000"/>
            </w:rPr>
          </w:rPrChange>
        </w:rPr>
        <w:pPrChange w:id="1034"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35" w:author="Arne Elofsson" w:date="2020-08-03T08:06:00Z">
            <w:rPr>
              <w:color w:val="000000"/>
            </w:rPr>
          </w:rPrChange>
        </w:rPr>
        <w:lastRenderedPageBreak/>
        <w:t xml:space="preserve">15. </w:t>
      </w:r>
      <w:r>
        <w:rPr>
          <w:color w:val="000000"/>
          <w:sz w:val="20"/>
          <w:szCs w:val="20"/>
          <w:rPrChange w:id="1036" w:author="Arne Elofsson" w:date="2020-08-03T08:06:00Z">
            <w:rPr>
              <w:color w:val="000000"/>
            </w:rPr>
          </w:rPrChange>
        </w:rPr>
        <w:tab/>
      </w:r>
      <w:r>
        <w:fldChar w:fldCharType="begin"/>
      </w:r>
      <w:r>
        <w:instrText xml:space="preserve"> HYPERLINK "http://paperpile.com/b/NMPUUL/27Hch" \h </w:instrText>
      </w:r>
      <w:r>
        <w:fldChar w:fldCharType="separate"/>
      </w:r>
      <w:r>
        <w:rPr>
          <w:color w:val="000000"/>
          <w:sz w:val="20"/>
          <w:szCs w:val="20"/>
          <w:rPrChange w:id="1037" w:author="Arne Elofsson" w:date="2020-08-03T08:06:00Z">
            <w:rPr>
              <w:color w:val="000000"/>
            </w:rPr>
          </w:rPrChange>
        </w:rPr>
        <w:t>Abriata LA, Tamò GE, Monastyrskyy B, Kryshtafovych</w:t>
      </w:r>
      <w:r>
        <w:rPr>
          <w:color w:val="000000"/>
          <w:sz w:val="20"/>
          <w:szCs w:val="20"/>
          <w:rPrChange w:id="1038" w:author="Arne Elofsson" w:date="2020-08-03T08:06:00Z">
            <w:rPr>
              <w:color w:val="000000"/>
            </w:rPr>
          </w:rPrChange>
        </w:rPr>
        <w:t xml:space="preserve"> A, Dal Peraro M. Assessment of hard target modeling in CASP12 reveals an emerging role of alignment-based contact prediction methods. Proteins. 2018;86 Suppl 1: 97–112.</w:t>
      </w:r>
      <w:r>
        <w:rPr>
          <w:color w:val="000000"/>
          <w:sz w:val="20"/>
          <w:szCs w:val="20"/>
        </w:rPr>
        <w:fldChar w:fldCharType="end"/>
      </w:r>
    </w:p>
    <w:p w14:paraId="45ABF61C"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39" w:author="Arne Elofsson" w:date="2020-08-03T08:06:00Z">
            <w:rPr>
              <w:color w:val="000000"/>
            </w:rPr>
          </w:rPrChange>
        </w:rPr>
        <w:pPrChange w:id="1040"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41" w:author="Arne Elofsson" w:date="2020-08-03T08:06:00Z">
            <w:rPr>
              <w:color w:val="000000"/>
            </w:rPr>
          </w:rPrChange>
        </w:rPr>
        <w:t xml:space="preserve">16. </w:t>
      </w:r>
      <w:r>
        <w:rPr>
          <w:color w:val="000000"/>
          <w:sz w:val="20"/>
          <w:szCs w:val="20"/>
          <w:rPrChange w:id="1042" w:author="Arne Elofsson" w:date="2020-08-03T08:06:00Z">
            <w:rPr>
              <w:color w:val="000000"/>
            </w:rPr>
          </w:rPrChange>
        </w:rPr>
        <w:tab/>
      </w:r>
      <w:r>
        <w:fldChar w:fldCharType="begin"/>
      </w:r>
      <w:r>
        <w:instrText xml:space="preserve"> HYPERLINK "http://paperpile.com/b/NMPUUL/gK7oZ" \h </w:instrText>
      </w:r>
      <w:r>
        <w:fldChar w:fldCharType="separate"/>
      </w:r>
      <w:r>
        <w:rPr>
          <w:color w:val="000000"/>
          <w:sz w:val="20"/>
          <w:szCs w:val="20"/>
          <w:rPrChange w:id="1043" w:author="Arne Elofsson" w:date="2020-08-03T08:06:00Z">
            <w:rPr>
              <w:color w:val="000000"/>
            </w:rPr>
          </w:rPrChange>
        </w:rPr>
        <w:t xml:space="preserve">Pazos F, Helmer-Citterich </w:t>
      </w:r>
      <w:r>
        <w:rPr>
          <w:color w:val="000000"/>
          <w:sz w:val="20"/>
          <w:szCs w:val="20"/>
          <w:rPrChange w:id="1044" w:author="Arne Elofsson" w:date="2020-08-03T08:06:00Z">
            <w:rPr>
              <w:color w:val="000000"/>
            </w:rPr>
          </w:rPrChange>
        </w:rPr>
        <w:t>M, Ausiello G, Valencia A. Correlated mutations contain information about protein-protein interaction. J Mol Biol. 1997;271: 511–523.</w:t>
      </w:r>
      <w:r>
        <w:rPr>
          <w:color w:val="000000"/>
          <w:sz w:val="20"/>
          <w:szCs w:val="20"/>
        </w:rPr>
        <w:fldChar w:fldCharType="end"/>
      </w:r>
    </w:p>
    <w:p w14:paraId="710D6AD5"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45" w:author="Arne Elofsson" w:date="2020-08-03T08:06:00Z">
            <w:rPr>
              <w:color w:val="000000"/>
            </w:rPr>
          </w:rPrChange>
        </w:rPr>
        <w:pPrChange w:id="1046"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47" w:author="Arne Elofsson" w:date="2020-08-03T08:06:00Z">
            <w:rPr>
              <w:color w:val="000000"/>
            </w:rPr>
          </w:rPrChange>
        </w:rPr>
        <w:t xml:space="preserve">17. </w:t>
      </w:r>
      <w:r>
        <w:rPr>
          <w:color w:val="000000"/>
          <w:sz w:val="20"/>
          <w:szCs w:val="20"/>
          <w:rPrChange w:id="1048" w:author="Arne Elofsson" w:date="2020-08-03T08:06:00Z">
            <w:rPr>
              <w:color w:val="000000"/>
            </w:rPr>
          </w:rPrChange>
        </w:rPr>
        <w:tab/>
      </w:r>
      <w:r>
        <w:fldChar w:fldCharType="begin"/>
      </w:r>
      <w:r>
        <w:instrText xml:space="preserve"> HYPERLINK "http://paperpile.com/b/NMPUUL/4uCf" \h </w:instrText>
      </w:r>
      <w:r>
        <w:fldChar w:fldCharType="separate"/>
      </w:r>
      <w:r>
        <w:rPr>
          <w:color w:val="000000"/>
          <w:sz w:val="20"/>
          <w:szCs w:val="20"/>
          <w:rPrChange w:id="1049" w:author="Arne Elofsson" w:date="2020-08-03T08:06:00Z">
            <w:rPr>
              <w:color w:val="000000"/>
            </w:rPr>
          </w:rPrChange>
        </w:rPr>
        <w:t xml:space="preserve">Espada R, Parra RG, Mora T, Walczak AM, Ferreiro DU. Capturing </w:t>
      </w:r>
      <w:r>
        <w:rPr>
          <w:color w:val="000000"/>
          <w:sz w:val="20"/>
          <w:szCs w:val="20"/>
          <w:rPrChange w:id="1050" w:author="Arne Elofsson" w:date="2020-08-03T08:06:00Z">
            <w:rPr>
              <w:color w:val="000000"/>
            </w:rPr>
          </w:rPrChange>
        </w:rPr>
        <w:t>coevolutionary signals inrepeat proteins. BMC Bioinformatics. 2015;16: 207.</w:t>
      </w:r>
      <w:r>
        <w:rPr>
          <w:color w:val="000000"/>
          <w:sz w:val="20"/>
          <w:szCs w:val="20"/>
        </w:rPr>
        <w:fldChar w:fldCharType="end"/>
      </w:r>
    </w:p>
    <w:p w14:paraId="2AC86557"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51" w:author="Arne Elofsson" w:date="2020-08-03T08:06:00Z">
            <w:rPr>
              <w:color w:val="000000"/>
            </w:rPr>
          </w:rPrChange>
        </w:rPr>
        <w:pPrChange w:id="1052" w:author="Arne Elofsson" w:date="2020-08-03T08:06:00Z">
          <w:pPr>
            <w:pStyle w:val="normal0"/>
            <w:widowControl w:val="0"/>
            <w:pBdr>
              <w:top w:val="nil"/>
              <w:left w:val="nil"/>
              <w:bottom w:val="nil"/>
              <w:right w:val="nil"/>
              <w:between w:val="nil"/>
            </w:pBdr>
            <w:spacing w:after="220" w:line="240" w:lineRule="auto"/>
            <w:ind w:left="440" w:hanging="440"/>
          </w:pPr>
        </w:pPrChange>
      </w:pPr>
      <w:r>
        <w:rPr>
          <w:color w:val="000000"/>
          <w:sz w:val="20"/>
          <w:szCs w:val="20"/>
          <w:rPrChange w:id="1053" w:author="Arne Elofsson" w:date="2020-08-03T08:06:00Z">
            <w:rPr>
              <w:color w:val="000000"/>
            </w:rPr>
          </w:rPrChange>
        </w:rPr>
        <w:t xml:space="preserve">18. </w:t>
      </w:r>
      <w:r>
        <w:rPr>
          <w:color w:val="000000"/>
          <w:sz w:val="20"/>
          <w:szCs w:val="20"/>
          <w:rPrChange w:id="1054" w:author="Arne Elofsson" w:date="2020-08-03T08:06:00Z">
            <w:rPr>
              <w:color w:val="000000"/>
            </w:rPr>
          </w:rPrChange>
        </w:rPr>
        <w:tab/>
      </w:r>
      <w:r>
        <w:fldChar w:fldCharType="begin"/>
      </w:r>
      <w:r>
        <w:instrText xml:space="preserve"> HYPERLINK "http://paperpile.com/b/NMPUUL/kw3D" \h </w:instrText>
      </w:r>
      <w:r>
        <w:fldChar w:fldCharType="separate"/>
      </w:r>
      <w:r>
        <w:rPr>
          <w:color w:val="000000"/>
          <w:sz w:val="20"/>
          <w:szCs w:val="20"/>
          <w:rPrChange w:id="1055" w:author="Arne Elofsson" w:date="2020-08-03T08:06:00Z">
            <w:rPr>
              <w:color w:val="000000"/>
            </w:rPr>
          </w:rPrChange>
        </w:rPr>
        <w:t>Michel M, Hurtado DM, Elofsson A. PconsC4: fast, accurate, and hassle-free contact predictions. Bioinformatics. 2018. doi:</w:t>
      </w:r>
      <w:r>
        <w:rPr>
          <w:color w:val="000000"/>
          <w:sz w:val="20"/>
          <w:szCs w:val="20"/>
        </w:rPr>
        <w:fldChar w:fldCharType="end"/>
      </w:r>
      <w:r>
        <w:fldChar w:fldCharType="begin"/>
      </w:r>
      <w:r>
        <w:instrText xml:space="preserve"> HYPERLINK "http://dx.doi.org/10.1093/bioinformatics/bty1036" \h </w:instrText>
      </w:r>
      <w:r>
        <w:fldChar w:fldCharType="separate"/>
      </w:r>
      <w:r>
        <w:rPr>
          <w:color w:val="000000"/>
          <w:sz w:val="20"/>
          <w:szCs w:val="20"/>
          <w:rPrChange w:id="1056" w:author="Arne Elofsson" w:date="2020-08-03T08:06:00Z">
            <w:rPr>
              <w:color w:val="000000"/>
            </w:rPr>
          </w:rPrChange>
        </w:rPr>
        <w:t>10.1093/bioinformatics/bty1036</w:t>
      </w:r>
      <w:r>
        <w:rPr>
          <w:color w:val="000000"/>
          <w:sz w:val="20"/>
          <w:szCs w:val="20"/>
        </w:rPr>
        <w:fldChar w:fldCharType="end"/>
      </w:r>
    </w:p>
    <w:p w14:paraId="64E48D19" w14:textId="77777777" w:rsidR="00D52040" w:rsidRDefault="00AE6D37">
      <w:pPr>
        <w:pStyle w:val="normal0"/>
        <w:widowControl w:val="0"/>
        <w:pBdr>
          <w:top w:val="nil"/>
          <w:left w:val="nil"/>
          <w:bottom w:val="nil"/>
          <w:right w:val="nil"/>
          <w:between w:val="nil"/>
        </w:pBdr>
        <w:spacing w:after="220" w:line="240" w:lineRule="auto"/>
        <w:ind w:left="440" w:hanging="440"/>
        <w:rPr>
          <w:del w:id="1057" w:author="Arne Elofsson" w:date="2020-08-03T08:06:00Z"/>
          <w:color w:val="000000"/>
        </w:rPr>
      </w:pPr>
      <w:r>
        <w:rPr>
          <w:color w:val="000000"/>
          <w:sz w:val="20"/>
          <w:szCs w:val="20"/>
          <w:rPrChange w:id="1058" w:author="Arne Elofsson" w:date="2020-08-03T08:06:00Z">
            <w:rPr>
              <w:color w:val="000000"/>
            </w:rPr>
          </w:rPrChange>
        </w:rPr>
        <w:t xml:space="preserve">19. </w:t>
      </w:r>
      <w:del w:id="1059" w:author="Arne Elofsson" w:date="2020-08-03T08:06:00Z">
        <w:r>
          <w:rPr>
            <w:color w:val="000000"/>
          </w:rPr>
          <w:tab/>
        </w:r>
        <w:r>
          <w:fldChar w:fldCharType="begin"/>
        </w:r>
        <w:r>
          <w:delInstrText>HYPERLINK "http://paperpile.co</w:delInstrText>
        </w:r>
        <w:r>
          <w:delInstrText>m/b/NMPUUL/AtyZ"</w:delInstrText>
        </w:r>
        <w:r>
          <w:fldChar w:fldCharType="separate"/>
        </w:r>
        <w:r>
          <w:rPr>
            <w:color w:val="000000"/>
          </w:rPr>
          <w:delText>Greener JG, Kandathil SM, Jones DT. Deep learning extends de novo protein modelling coverage of genomes using iteratively predicted structural constraints. Nat Commun. 2019;10: 3977.</w:delText>
        </w:r>
        <w:r>
          <w:fldChar w:fldCharType="end"/>
        </w:r>
      </w:del>
    </w:p>
    <w:p w14:paraId="2F05F7C3"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60" w:author="Arne Elofsson" w:date="2020-08-03T08:06:00Z">
            <w:rPr>
              <w:color w:val="000000"/>
            </w:rPr>
          </w:rPrChange>
        </w:rPr>
        <w:pPrChange w:id="1061" w:author="Arne Elofsson" w:date="2020-08-03T08:06:00Z">
          <w:pPr>
            <w:pStyle w:val="normal0"/>
            <w:widowControl w:val="0"/>
            <w:pBdr>
              <w:top w:val="nil"/>
              <w:left w:val="nil"/>
              <w:bottom w:val="nil"/>
              <w:right w:val="nil"/>
              <w:between w:val="nil"/>
            </w:pBdr>
            <w:spacing w:after="220" w:line="240" w:lineRule="auto"/>
            <w:ind w:left="440" w:hanging="440"/>
          </w:pPr>
        </w:pPrChange>
      </w:pPr>
      <w:del w:id="1062" w:author="Arne Elofsson" w:date="2020-08-03T08:06:00Z">
        <w:r>
          <w:rPr>
            <w:color w:val="000000"/>
          </w:rPr>
          <w:delText xml:space="preserve">20. </w:delText>
        </w:r>
      </w:del>
      <w:r>
        <w:rPr>
          <w:color w:val="000000"/>
          <w:sz w:val="20"/>
          <w:szCs w:val="20"/>
          <w:rPrChange w:id="1063" w:author="Arne Elofsson" w:date="2020-08-03T08:06:00Z">
            <w:rPr>
              <w:color w:val="000000"/>
            </w:rPr>
          </w:rPrChange>
        </w:rPr>
        <w:tab/>
      </w:r>
      <w:r>
        <w:fldChar w:fldCharType="begin"/>
      </w:r>
      <w:r>
        <w:instrText xml:space="preserve"> HYPERLINK "http://paperpile.com/b/NMPUUL/LRiE"</w:instrText>
      </w:r>
      <w:r>
        <w:instrText xml:space="preserve"> \h </w:instrText>
      </w:r>
      <w:r>
        <w:fldChar w:fldCharType="separate"/>
      </w:r>
      <w:r>
        <w:rPr>
          <w:color w:val="000000"/>
          <w:sz w:val="20"/>
          <w:szCs w:val="20"/>
          <w:rPrChange w:id="1064" w:author="Arne Elofsson" w:date="2020-08-03T08:06:00Z">
            <w:rPr>
              <w:color w:val="000000"/>
            </w:rPr>
          </w:rPrChange>
        </w:rPr>
        <w:t>Baldassi C, Zamparo M, Feinauer C, Procaccini A, Zecchina R, Weigt M, et al. Fast and accurate multivariate Gaussian modeling of protein families: predicting residue contacts and protein-interaction partners. PLoS One. 2014;9: e92721.</w:t>
      </w:r>
      <w:r>
        <w:rPr>
          <w:color w:val="000000"/>
          <w:sz w:val="20"/>
          <w:szCs w:val="20"/>
        </w:rPr>
        <w:fldChar w:fldCharType="end"/>
      </w:r>
    </w:p>
    <w:p w14:paraId="12FEBB1A" w14:textId="77777777" w:rsidR="00D52040" w:rsidRPr="00D52040" w:rsidRDefault="00AE6D37" w:rsidP="00D52040">
      <w:pPr>
        <w:pStyle w:val="normal0"/>
        <w:widowControl w:val="0"/>
        <w:pBdr>
          <w:top w:val="nil"/>
          <w:left w:val="nil"/>
          <w:bottom w:val="nil"/>
          <w:right w:val="nil"/>
          <w:between w:val="nil"/>
        </w:pBdr>
        <w:spacing w:after="200" w:line="240" w:lineRule="auto"/>
        <w:ind w:left="400" w:hanging="400"/>
        <w:rPr>
          <w:color w:val="000000"/>
          <w:sz w:val="20"/>
          <w:szCs w:val="20"/>
          <w:rPrChange w:id="1065" w:author="Arne Elofsson" w:date="2020-08-03T08:06:00Z">
            <w:rPr>
              <w:color w:val="000000"/>
            </w:rPr>
          </w:rPrChange>
        </w:rPr>
        <w:pPrChange w:id="1066" w:author="Arne Elofsson" w:date="2020-08-03T08:06:00Z">
          <w:pPr>
            <w:pStyle w:val="normal0"/>
            <w:widowControl w:val="0"/>
            <w:pBdr>
              <w:top w:val="nil"/>
              <w:left w:val="nil"/>
              <w:bottom w:val="nil"/>
              <w:right w:val="nil"/>
              <w:between w:val="nil"/>
            </w:pBdr>
            <w:spacing w:after="220" w:line="240" w:lineRule="auto"/>
            <w:ind w:left="440" w:hanging="440"/>
          </w:pPr>
        </w:pPrChange>
      </w:pPr>
      <w:del w:id="1067" w:author="Arne Elofsson" w:date="2020-08-03T08:06:00Z">
        <w:r>
          <w:rPr>
            <w:color w:val="000000"/>
          </w:rPr>
          <w:delText>21</w:delText>
        </w:r>
      </w:del>
      <w:ins w:id="1068" w:author="Arne Elofsson" w:date="2020-08-03T08:06:00Z">
        <w:r>
          <w:rPr>
            <w:color w:val="000000"/>
            <w:sz w:val="20"/>
            <w:szCs w:val="20"/>
          </w:rPr>
          <w:t>20</w:t>
        </w:r>
      </w:ins>
      <w:r>
        <w:rPr>
          <w:color w:val="000000"/>
          <w:sz w:val="20"/>
          <w:szCs w:val="20"/>
          <w:rPrChange w:id="1069" w:author="Arne Elofsson" w:date="2020-08-03T08:06:00Z">
            <w:rPr>
              <w:color w:val="000000"/>
            </w:rPr>
          </w:rPrChange>
        </w:rPr>
        <w:t xml:space="preserve">. </w:t>
      </w:r>
      <w:r>
        <w:rPr>
          <w:color w:val="000000"/>
          <w:sz w:val="20"/>
          <w:szCs w:val="20"/>
          <w:rPrChange w:id="1070" w:author="Arne Elofsson" w:date="2020-08-03T08:06:00Z">
            <w:rPr>
              <w:color w:val="000000"/>
            </w:rPr>
          </w:rPrChange>
        </w:rPr>
        <w:tab/>
      </w:r>
      <w:r>
        <w:fldChar w:fldCharType="begin"/>
      </w:r>
      <w:r>
        <w:instrText xml:space="preserve"> HYPERL</w:instrText>
      </w:r>
      <w:r>
        <w:instrText xml:space="preserve">INK "http://paperpile.com/b/NMPUUL/hxH5" \h </w:instrText>
      </w:r>
      <w:r>
        <w:fldChar w:fldCharType="separate"/>
      </w:r>
      <w:r>
        <w:rPr>
          <w:color w:val="000000"/>
          <w:sz w:val="20"/>
          <w:szCs w:val="20"/>
          <w:rPrChange w:id="1071" w:author="Arne Elofsson" w:date="2020-08-03T08:06:00Z">
            <w:rPr>
              <w:color w:val="000000"/>
            </w:rPr>
          </w:rPrChange>
        </w:rPr>
        <w:t>Lundström J, Rychlewski L, Bujnicki J, Elofsson A. Pcons: a neural-network-based consensus predictor that improves fold recognition. Protein Sci. 2001;10: 2354–2362.</w:t>
      </w:r>
      <w:r>
        <w:rPr>
          <w:color w:val="000000"/>
          <w:sz w:val="20"/>
          <w:szCs w:val="20"/>
        </w:rPr>
        <w:fldChar w:fldCharType="end"/>
      </w:r>
    </w:p>
    <w:p w14:paraId="515C7DF4" w14:textId="77777777" w:rsidR="00D52040" w:rsidRDefault="00AE6D37">
      <w:pPr>
        <w:pStyle w:val="normal0"/>
        <w:widowControl w:val="0"/>
        <w:pBdr>
          <w:top w:val="nil"/>
          <w:left w:val="nil"/>
          <w:bottom w:val="nil"/>
          <w:right w:val="nil"/>
          <w:between w:val="nil"/>
        </w:pBdr>
        <w:spacing w:after="220" w:line="240" w:lineRule="auto"/>
        <w:ind w:left="440" w:hanging="440"/>
        <w:rPr>
          <w:del w:id="1072" w:author="Arne Elofsson" w:date="2020-08-03T08:06:00Z"/>
          <w:color w:val="000000"/>
        </w:rPr>
      </w:pPr>
      <w:del w:id="1073" w:author="Arne Elofsson" w:date="2020-08-03T08:06:00Z">
        <w:r>
          <w:rPr>
            <w:color w:val="000000"/>
          </w:rPr>
          <w:delText xml:space="preserve">22. </w:delText>
        </w:r>
        <w:r>
          <w:rPr>
            <w:color w:val="000000"/>
          </w:rPr>
          <w:tab/>
        </w:r>
        <w:r>
          <w:fldChar w:fldCharType="begin"/>
        </w:r>
        <w:r>
          <w:delInstrText>HYPERLINK "http://paperpile.com/b/NMPUUL</w:delInstrText>
        </w:r>
        <w:r>
          <w:delInstrText>/V7Po"</w:delInstrText>
        </w:r>
        <w:r>
          <w:fldChar w:fldCharType="separate"/>
        </w:r>
        <w:r>
          <w:rPr>
            <w:color w:val="000000"/>
          </w:rPr>
          <w:delText>Skwark MJ, Raimondi D, Michel M, Elofsson A. Improved contact predictions using the recognition of protein like contact patterns. PLoS Comput Biol. 2014;10: e1003889.</w:delText>
        </w:r>
        <w:r>
          <w:fldChar w:fldCharType="end"/>
        </w:r>
      </w:del>
    </w:p>
    <w:p w14:paraId="6458EB9B" w14:textId="77777777" w:rsidR="00D52040" w:rsidRDefault="00AE6D37">
      <w:pPr>
        <w:pStyle w:val="normal0"/>
        <w:widowControl w:val="0"/>
        <w:pBdr>
          <w:top w:val="nil"/>
          <w:left w:val="nil"/>
          <w:bottom w:val="nil"/>
          <w:right w:val="nil"/>
          <w:between w:val="nil"/>
        </w:pBdr>
        <w:spacing w:after="220" w:line="240" w:lineRule="auto"/>
        <w:ind w:left="440" w:hanging="440"/>
        <w:rPr>
          <w:del w:id="1074" w:author="Arne Elofsson" w:date="2020-08-03T08:06:00Z"/>
          <w:color w:val="000000"/>
        </w:rPr>
      </w:pPr>
      <w:del w:id="1075" w:author="Arne Elofsson" w:date="2020-08-03T08:06:00Z">
        <w:r>
          <w:rPr>
            <w:color w:val="000000"/>
          </w:rPr>
          <w:delText xml:space="preserve">23. </w:delText>
        </w:r>
        <w:r>
          <w:rPr>
            <w:color w:val="000000"/>
          </w:rPr>
          <w:tab/>
        </w:r>
        <w:r>
          <w:fldChar w:fldCharType="begin"/>
        </w:r>
        <w:r>
          <w:delInstrText>HYPERLINK "http://paperpile.com/b/NMPUUL/GtDi"</w:delInstrText>
        </w:r>
        <w:r>
          <w:fldChar w:fldCharType="separate"/>
        </w:r>
        <w:r>
          <w:rPr>
            <w:color w:val="000000"/>
          </w:rPr>
          <w:delText>Adhikari B, Bhattacharya D, C</w:delText>
        </w:r>
        <w:r>
          <w:rPr>
            <w:color w:val="000000"/>
          </w:rPr>
          <w:delText>ao R, Cheng J. CONFOLD: Residue-residue contact-guided ab initio protein folding. Proteins. 2015;83: 1436–1449.</w:delText>
        </w:r>
        <w:r>
          <w:fldChar w:fldCharType="end"/>
        </w:r>
      </w:del>
    </w:p>
    <w:p w14:paraId="42537DB6" w14:textId="77777777" w:rsidR="00D52040" w:rsidRDefault="00AE6D37">
      <w:pPr>
        <w:pStyle w:val="normal0"/>
        <w:widowControl w:val="0"/>
        <w:pBdr>
          <w:top w:val="nil"/>
          <w:left w:val="nil"/>
          <w:bottom w:val="nil"/>
          <w:right w:val="nil"/>
          <w:between w:val="nil"/>
        </w:pBdr>
        <w:spacing w:after="220" w:line="240" w:lineRule="auto"/>
        <w:ind w:left="440" w:hanging="440"/>
        <w:rPr>
          <w:del w:id="1076" w:author="Arne Elofsson" w:date="2020-08-03T08:06:00Z"/>
          <w:color w:val="000000"/>
        </w:rPr>
      </w:pPr>
      <w:del w:id="1077" w:author="Arne Elofsson" w:date="2020-08-03T08:06:00Z">
        <w:r>
          <w:rPr>
            <w:color w:val="000000"/>
          </w:rPr>
          <w:delText xml:space="preserve">24. </w:delText>
        </w:r>
        <w:r>
          <w:rPr>
            <w:color w:val="000000"/>
          </w:rPr>
          <w:tab/>
        </w:r>
        <w:r>
          <w:fldChar w:fldCharType="begin"/>
        </w:r>
        <w:r>
          <w:delInstrText>HYPERLINK "http://paperpile.com/b/NMPUUL/lax1"</w:delInstrText>
        </w:r>
        <w:r>
          <w:fldChar w:fldCharType="separate"/>
        </w:r>
        <w:r>
          <w:rPr>
            <w:color w:val="000000"/>
          </w:rPr>
          <w:delText>Studer G, Rempfer C, Waterhouse AM, Gumienny R, Haas J, Schwede T. QMEANDisCo-distance constraints applied on model quality estimation. Bioinformatics. 2020;36: 2647.</w:delText>
        </w:r>
        <w:r>
          <w:fldChar w:fldCharType="end"/>
        </w:r>
      </w:del>
    </w:p>
    <w:p w14:paraId="180A983F" w14:textId="77777777" w:rsidR="00D52040" w:rsidRDefault="00AE6D37">
      <w:pPr>
        <w:pStyle w:val="normal0"/>
        <w:widowControl w:val="0"/>
        <w:pBdr>
          <w:top w:val="nil"/>
          <w:left w:val="nil"/>
          <w:bottom w:val="nil"/>
          <w:right w:val="nil"/>
          <w:between w:val="nil"/>
        </w:pBdr>
        <w:spacing w:after="220" w:line="240" w:lineRule="auto"/>
        <w:ind w:left="440" w:hanging="440"/>
        <w:rPr>
          <w:del w:id="1078" w:author="Arne Elofsson" w:date="2020-08-03T08:06:00Z"/>
          <w:color w:val="000000"/>
        </w:rPr>
      </w:pPr>
      <w:del w:id="1079" w:author="Arne Elofsson" w:date="2020-08-03T08:06:00Z">
        <w:r>
          <w:rPr>
            <w:color w:val="000000"/>
          </w:rPr>
          <w:delText xml:space="preserve">25. </w:delText>
        </w:r>
        <w:r>
          <w:rPr>
            <w:color w:val="000000"/>
          </w:rPr>
          <w:tab/>
        </w:r>
        <w:r>
          <w:fldChar w:fldCharType="begin"/>
        </w:r>
        <w:r>
          <w:delInstrText>HYPERLINK "http://paperpile.com/b/NMPUUL/3xrz"</w:delInstrText>
        </w:r>
        <w:r>
          <w:fldChar w:fldCharType="separate"/>
        </w:r>
        <w:r>
          <w:rPr>
            <w:color w:val="000000"/>
          </w:rPr>
          <w:delText>Biasini M, Bienert S, Waterhouse A,</w:delText>
        </w:r>
        <w:r>
          <w:rPr>
            <w:color w:val="000000"/>
          </w:rPr>
          <w:delText xml:space="preserve"> Arnold K, Studer G, Schmidt T, et al. SWISS-MODEL: modelling protein tertiary and quaternary structure using evolutionary information. Nucleic Acids Res. 2014;42: W252–8.</w:delText>
        </w:r>
        <w:r>
          <w:fldChar w:fldCharType="end"/>
        </w:r>
      </w:del>
    </w:p>
    <w:p w14:paraId="697F564B" w14:textId="77777777" w:rsidR="00D52040" w:rsidRDefault="00AE6D37">
      <w:pPr>
        <w:pStyle w:val="normal0"/>
        <w:widowControl w:val="0"/>
        <w:pBdr>
          <w:top w:val="nil"/>
          <w:left w:val="nil"/>
          <w:bottom w:val="nil"/>
          <w:right w:val="nil"/>
          <w:between w:val="nil"/>
        </w:pBdr>
        <w:spacing w:after="220" w:line="240" w:lineRule="auto"/>
        <w:ind w:left="440" w:hanging="440"/>
        <w:rPr>
          <w:del w:id="1080" w:author="Arne Elofsson" w:date="2020-08-03T08:06:00Z"/>
          <w:color w:val="000000"/>
        </w:rPr>
      </w:pPr>
      <w:del w:id="1081" w:author="Arne Elofsson" w:date="2020-08-03T08:06:00Z">
        <w:r>
          <w:rPr>
            <w:color w:val="000000"/>
          </w:rPr>
          <w:delText xml:space="preserve">26. </w:delText>
        </w:r>
        <w:r>
          <w:rPr>
            <w:color w:val="000000"/>
          </w:rPr>
          <w:tab/>
        </w:r>
        <w:r>
          <w:fldChar w:fldCharType="begin"/>
        </w:r>
        <w:r>
          <w:delInstrText>HYPERLINK "http://paperpile.com/b/NMPUUL/yDw0"</w:delInstrText>
        </w:r>
        <w:r>
          <w:fldChar w:fldCharType="separate"/>
        </w:r>
        <w:r>
          <w:rPr>
            <w:color w:val="000000"/>
          </w:rPr>
          <w:delText>Waterhouse A, Bertoni M, Biene</w:delText>
        </w:r>
        <w:r>
          <w:rPr>
            <w:color w:val="000000"/>
          </w:rPr>
          <w:delText>rt S, Studer G, Tauriello G, Gumienny R, et al. SWISS-MODEL: homology modelling of protein structures and complexes. Nucleic Acids Res. 2018;46: W296–W303.</w:delText>
        </w:r>
        <w:r>
          <w:fldChar w:fldCharType="end"/>
        </w:r>
      </w:del>
    </w:p>
    <w:p w14:paraId="551E57EE" w14:textId="77777777" w:rsidR="00D52040" w:rsidRDefault="00AE6D37">
      <w:pPr>
        <w:pStyle w:val="normal0"/>
        <w:widowControl w:val="0"/>
        <w:pBdr>
          <w:top w:val="nil"/>
          <w:left w:val="nil"/>
          <w:bottom w:val="nil"/>
          <w:right w:val="nil"/>
          <w:between w:val="nil"/>
        </w:pBdr>
        <w:spacing w:after="220" w:line="240" w:lineRule="auto"/>
        <w:ind w:left="440" w:hanging="440"/>
        <w:rPr>
          <w:del w:id="1082" w:author="Arne Elofsson" w:date="2020-08-03T08:06:00Z"/>
          <w:color w:val="000000"/>
        </w:rPr>
      </w:pPr>
      <w:del w:id="1083" w:author="Arne Elofsson" w:date="2020-08-03T08:06:00Z">
        <w:r>
          <w:rPr>
            <w:color w:val="000000"/>
          </w:rPr>
          <w:delText xml:space="preserve">27. </w:delText>
        </w:r>
        <w:r>
          <w:rPr>
            <w:color w:val="000000"/>
          </w:rPr>
          <w:tab/>
        </w:r>
        <w:r>
          <w:fldChar w:fldCharType="begin"/>
        </w:r>
        <w:r>
          <w:delInstrText>HYPERLINK "http://paperpile.com/b/NMPUUL/Udag"</w:delInstrText>
        </w:r>
        <w:r>
          <w:fldChar w:fldCharType="separate"/>
        </w:r>
        <w:r>
          <w:rPr>
            <w:color w:val="000000"/>
          </w:rPr>
          <w:delText>El-Gebali S, Mistry J, Bateman A, Eddy SR, Luc</w:delText>
        </w:r>
        <w:r>
          <w:rPr>
            <w:color w:val="000000"/>
          </w:rPr>
          <w:delText>iani A, Potter SC, et al. The Pfam protein families database in 2019. Nucleic Acids Res. 2019;47: D427–D432.</w:delText>
        </w:r>
        <w:r>
          <w:fldChar w:fldCharType="end"/>
        </w:r>
      </w:del>
    </w:p>
    <w:p w14:paraId="082039C1" w14:textId="77777777" w:rsidR="00D52040" w:rsidRDefault="00AE6D37">
      <w:pPr>
        <w:pStyle w:val="normal0"/>
        <w:widowControl w:val="0"/>
        <w:pBdr>
          <w:top w:val="nil"/>
          <w:left w:val="nil"/>
          <w:bottom w:val="nil"/>
          <w:right w:val="nil"/>
          <w:between w:val="nil"/>
        </w:pBdr>
        <w:spacing w:after="220" w:line="240" w:lineRule="auto"/>
        <w:ind w:left="440" w:hanging="440"/>
        <w:rPr>
          <w:del w:id="1084" w:author="Arne Elofsson" w:date="2020-08-03T08:06:00Z"/>
          <w:color w:val="000000"/>
        </w:rPr>
      </w:pPr>
      <w:del w:id="1085" w:author="Arne Elofsson" w:date="2020-08-03T08:06:00Z">
        <w:r>
          <w:rPr>
            <w:color w:val="000000"/>
          </w:rPr>
          <w:delText xml:space="preserve">28. </w:delText>
        </w:r>
        <w:r>
          <w:rPr>
            <w:color w:val="000000"/>
          </w:rPr>
          <w:tab/>
        </w:r>
        <w:r>
          <w:fldChar w:fldCharType="begin"/>
        </w:r>
        <w:r>
          <w:delInstrText>HYPERLINK "http://paperpile.com/b/NMPUUL/mub6"</w:delInstrText>
        </w:r>
        <w:r>
          <w:fldChar w:fldCharType="separate"/>
        </w:r>
        <w:r>
          <w:rPr>
            <w:color w:val="000000"/>
          </w:rPr>
          <w:delText>Yeats C, Bentley S, Bateman A. New knowledge from old: in silico discovery of novel protein d</w:delText>
        </w:r>
        <w:r>
          <w:rPr>
            <w:color w:val="000000"/>
          </w:rPr>
          <w:delText>omains in Streptomyces coelicolor. BMC Microbiol. 2003;3: 3.</w:delText>
        </w:r>
        <w:r>
          <w:fldChar w:fldCharType="end"/>
        </w:r>
      </w:del>
    </w:p>
    <w:p w14:paraId="575450FE" w14:textId="77777777" w:rsidR="00D52040" w:rsidRDefault="00AE6D37">
      <w:pPr>
        <w:pStyle w:val="normal0"/>
        <w:widowControl w:val="0"/>
        <w:pBdr>
          <w:top w:val="nil"/>
          <w:left w:val="nil"/>
          <w:bottom w:val="nil"/>
          <w:right w:val="nil"/>
          <w:between w:val="nil"/>
        </w:pBdr>
        <w:spacing w:after="220" w:line="240" w:lineRule="auto"/>
        <w:ind w:left="440" w:hanging="440"/>
        <w:rPr>
          <w:del w:id="1086" w:author="Arne Elofsson" w:date="2020-08-03T08:06:00Z"/>
          <w:color w:val="000000"/>
        </w:rPr>
      </w:pPr>
      <w:del w:id="1087" w:author="Arne Elofsson" w:date="2020-08-03T08:06:00Z">
        <w:r>
          <w:rPr>
            <w:color w:val="000000"/>
          </w:rPr>
          <w:delText xml:space="preserve">29. </w:delText>
        </w:r>
        <w:r>
          <w:rPr>
            <w:color w:val="000000"/>
          </w:rPr>
          <w:tab/>
        </w:r>
        <w:r>
          <w:fldChar w:fldCharType="begin"/>
        </w:r>
        <w:r>
          <w:delInstrText>HYPERLINK "http://paperpile.com/b/NMPUUL/J0Ig"</w:delInstrText>
        </w:r>
        <w:r>
          <w:fldChar w:fldCharType="separate"/>
        </w:r>
        <w:r>
          <w:rPr>
            <w:color w:val="000000"/>
          </w:rPr>
          <w:delText>von Heijne G. Proline kinks in transmembrane alpha-helices. J Mol Biol. 1991;218: 499–503.</w:delText>
        </w:r>
        <w:r>
          <w:fldChar w:fldCharType="end"/>
        </w:r>
      </w:del>
    </w:p>
    <w:p w14:paraId="58B3FCBC" w14:textId="77777777" w:rsidR="00D52040" w:rsidRDefault="00AE6D37">
      <w:pPr>
        <w:pStyle w:val="normal0"/>
        <w:widowControl w:val="0"/>
        <w:pBdr>
          <w:top w:val="nil"/>
          <w:left w:val="nil"/>
          <w:bottom w:val="nil"/>
          <w:right w:val="nil"/>
          <w:between w:val="nil"/>
        </w:pBdr>
        <w:spacing w:after="220" w:line="240" w:lineRule="auto"/>
        <w:ind w:left="440" w:hanging="440"/>
        <w:rPr>
          <w:del w:id="1088" w:author="Arne Elofsson" w:date="2020-08-03T08:06:00Z"/>
          <w:color w:val="000000"/>
        </w:rPr>
      </w:pPr>
      <w:del w:id="1089" w:author="Arne Elofsson" w:date="2020-08-03T08:06:00Z">
        <w:r>
          <w:rPr>
            <w:color w:val="000000"/>
          </w:rPr>
          <w:delText xml:space="preserve">30. </w:delText>
        </w:r>
        <w:r>
          <w:rPr>
            <w:color w:val="000000"/>
          </w:rPr>
          <w:tab/>
        </w:r>
        <w:r>
          <w:fldChar w:fldCharType="begin"/>
        </w:r>
        <w:r>
          <w:delInstrText>HYPERLINK "</w:delInstrText>
        </w:r>
        <w:r>
          <w:delInstrText>http://paperpile.com/b/NMPUUL/fMtW"</w:delInstrText>
        </w:r>
        <w:r>
          <w:fldChar w:fldCharType="separate"/>
        </w:r>
        <w:r>
          <w:rPr>
            <w:color w:val="000000"/>
          </w:rPr>
          <w:delText>Deupi X, Olivella M, Govaerts C, Ballesteros JA, Campillo M, Pardo L. Ser and Thr Residues Modulate the Conformation of Pro-Kinked Transmembrane α-Helices. Biophysical Journal. 2004. pp. 105–115. doi:</w:delText>
        </w:r>
        <w:r>
          <w:fldChar w:fldCharType="end"/>
        </w:r>
        <w:r>
          <w:fldChar w:fldCharType="begin"/>
        </w:r>
        <w:r>
          <w:delInstrText>HYPERLINK "http://</w:delInstrText>
        </w:r>
        <w:r>
          <w:delInstrText>dx.doi.org/10.1016/s0006-3495(04)74088-6"</w:delInstrText>
        </w:r>
        <w:r>
          <w:fldChar w:fldCharType="separate"/>
        </w:r>
        <w:r>
          <w:rPr>
            <w:color w:val="000000"/>
          </w:rPr>
          <w:delText>10.1016/s0006-3495(04)74088-6</w:delText>
        </w:r>
        <w:r>
          <w:fldChar w:fldCharType="end"/>
        </w:r>
      </w:del>
    </w:p>
    <w:p w14:paraId="0BF397AF" w14:textId="77777777" w:rsidR="00D52040" w:rsidRDefault="00AE6D37">
      <w:pPr>
        <w:pStyle w:val="normal0"/>
        <w:widowControl w:val="0"/>
        <w:pBdr>
          <w:top w:val="nil"/>
          <w:left w:val="nil"/>
          <w:bottom w:val="nil"/>
          <w:right w:val="nil"/>
          <w:between w:val="nil"/>
        </w:pBdr>
        <w:spacing w:after="220" w:line="240" w:lineRule="auto"/>
        <w:ind w:left="440" w:hanging="440"/>
        <w:rPr>
          <w:del w:id="1090" w:author="Arne Elofsson" w:date="2020-08-03T08:06:00Z"/>
          <w:color w:val="000000"/>
        </w:rPr>
      </w:pPr>
      <w:del w:id="1091" w:author="Arne Elofsson" w:date="2020-08-03T08:06:00Z">
        <w:r>
          <w:rPr>
            <w:color w:val="000000"/>
          </w:rPr>
          <w:delText xml:space="preserve">31. </w:delText>
        </w:r>
        <w:r>
          <w:rPr>
            <w:color w:val="000000"/>
          </w:rPr>
          <w:tab/>
        </w:r>
        <w:r>
          <w:fldChar w:fldCharType="begin"/>
        </w:r>
        <w:r>
          <w:delInstrText>HYPERLINK "http://paperpile.com/b/NMPUUL/NMtO"</w:delInstrText>
        </w:r>
        <w:r>
          <w:fldChar w:fldCharType="separate"/>
        </w:r>
        <w:r>
          <w:rPr>
            <w:color w:val="000000"/>
          </w:rPr>
          <w:delText>DeBenedictis EP, Ma D, Keten S. Structural predictions for curli amyloid fibril subunits CsgA and CsgB. RSC Adv. 2017;7: 48102–4811</w:delText>
        </w:r>
        <w:r>
          <w:rPr>
            <w:color w:val="000000"/>
          </w:rPr>
          <w:delText>2.</w:delText>
        </w:r>
        <w:r>
          <w:fldChar w:fldCharType="end"/>
        </w:r>
      </w:del>
    </w:p>
    <w:p w14:paraId="1B0ED0D2" w14:textId="77777777" w:rsidR="00D52040" w:rsidRDefault="00AE6D37">
      <w:pPr>
        <w:pStyle w:val="normal0"/>
        <w:widowControl w:val="0"/>
        <w:pBdr>
          <w:top w:val="nil"/>
          <w:left w:val="nil"/>
          <w:bottom w:val="nil"/>
          <w:right w:val="nil"/>
          <w:between w:val="nil"/>
        </w:pBdr>
        <w:spacing w:after="220" w:line="240" w:lineRule="auto"/>
        <w:ind w:left="440" w:hanging="440"/>
        <w:rPr>
          <w:del w:id="1092" w:author="Arne Elofsson" w:date="2020-08-03T08:06:00Z"/>
          <w:color w:val="000000"/>
        </w:rPr>
      </w:pPr>
      <w:del w:id="1093" w:author="Arne Elofsson" w:date="2020-08-03T08:06:00Z">
        <w:r>
          <w:rPr>
            <w:color w:val="000000"/>
          </w:rPr>
          <w:delText xml:space="preserve">32. </w:delText>
        </w:r>
        <w:r>
          <w:rPr>
            <w:color w:val="000000"/>
          </w:rPr>
          <w:tab/>
        </w:r>
        <w:r>
          <w:fldChar w:fldCharType="begin"/>
        </w:r>
        <w:r>
          <w:delInstrText>HYPERLINK "http://paperpile.com/b/NMPUUL/gXnj"</w:delInstrText>
        </w:r>
        <w:r>
          <w:fldChar w:fldCharType="separate"/>
        </w:r>
        <w:r>
          <w:rPr>
            <w:color w:val="000000"/>
          </w:rPr>
          <w:delText>Perov S, Lidor O, Salinas N, Golan N, Tayeb-Fligelman E, Deshmukh M, et al. Structural Insights into Curli CsgA Cross-β Fibril Architecture Inspired Repurposing of Anti-amyloid Compounds as Anti-biof</w:delText>
        </w:r>
        <w:r>
          <w:rPr>
            <w:color w:val="000000"/>
          </w:rPr>
          <w:delText>ilm Agents. doi:</w:delText>
        </w:r>
        <w:r>
          <w:fldChar w:fldCharType="end"/>
        </w:r>
        <w:r>
          <w:fldChar w:fldCharType="begin"/>
        </w:r>
        <w:r>
          <w:delInstrText>HYPERLINK "http://dx.doi.org/10.1101/493668"</w:delInstrText>
        </w:r>
        <w:r>
          <w:fldChar w:fldCharType="separate"/>
        </w:r>
        <w:r>
          <w:rPr>
            <w:color w:val="000000"/>
          </w:rPr>
          <w:delText>10.1101/493668</w:delText>
        </w:r>
        <w:r>
          <w:fldChar w:fldCharType="end"/>
        </w:r>
      </w:del>
    </w:p>
    <w:p w14:paraId="226DBD44" w14:textId="77777777" w:rsidR="00D52040" w:rsidRDefault="00AE6D37">
      <w:pPr>
        <w:pStyle w:val="normal0"/>
        <w:widowControl w:val="0"/>
        <w:pBdr>
          <w:top w:val="nil"/>
          <w:left w:val="nil"/>
          <w:bottom w:val="nil"/>
          <w:right w:val="nil"/>
          <w:between w:val="nil"/>
        </w:pBdr>
        <w:spacing w:after="220" w:line="240" w:lineRule="auto"/>
        <w:ind w:left="440" w:hanging="440"/>
        <w:rPr>
          <w:del w:id="1094" w:author="Arne Elofsson" w:date="2020-08-03T08:06:00Z"/>
          <w:color w:val="000000"/>
        </w:rPr>
      </w:pPr>
      <w:del w:id="1095" w:author="Arne Elofsson" w:date="2020-08-03T08:06:00Z">
        <w:r>
          <w:rPr>
            <w:color w:val="000000"/>
          </w:rPr>
          <w:delText xml:space="preserve">33. </w:delText>
        </w:r>
        <w:r>
          <w:rPr>
            <w:color w:val="000000"/>
          </w:rPr>
          <w:tab/>
        </w:r>
        <w:r>
          <w:fldChar w:fldCharType="begin"/>
        </w:r>
        <w:r>
          <w:delInstrText>HYPERLINK "http://paperpile.com/b/NMPUUL/unQK"</w:delInstrText>
        </w:r>
        <w:r>
          <w:fldChar w:fldCharType="separate"/>
        </w:r>
        <w:r>
          <w:rPr>
            <w:color w:val="000000"/>
          </w:rPr>
          <w:delText>Hirsh L, Paladin L, Piovesan D, Tosatto SCE. RepeatsDB-lite: a web server for unit annotation of tandem repeat proteins. Nuc</w:delText>
        </w:r>
        <w:r>
          <w:rPr>
            <w:color w:val="000000"/>
          </w:rPr>
          <w:delText>leic Acids Res. 2018;46: W402–W407.</w:delText>
        </w:r>
        <w:r>
          <w:fldChar w:fldCharType="end"/>
        </w:r>
      </w:del>
    </w:p>
    <w:p w14:paraId="67029D49" w14:textId="77777777" w:rsidR="00D52040" w:rsidRDefault="00AE6D37">
      <w:pPr>
        <w:pStyle w:val="normal0"/>
        <w:widowControl w:val="0"/>
        <w:pBdr>
          <w:top w:val="nil"/>
          <w:left w:val="nil"/>
          <w:bottom w:val="nil"/>
          <w:right w:val="nil"/>
          <w:between w:val="nil"/>
        </w:pBdr>
        <w:spacing w:after="200" w:line="240" w:lineRule="auto"/>
        <w:ind w:left="400" w:hanging="400"/>
        <w:rPr>
          <w:ins w:id="1096" w:author="Arne Elofsson" w:date="2020-08-03T08:06:00Z"/>
          <w:color w:val="000000"/>
          <w:sz w:val="20"/>
          <w:szCs w:val="20"/>
        </w:rPr>
      </w:pPr>
      <w:del w:id="1097" w:author="Arne Elofsson" w:date="2020-08-03T08:06:00Z">
        <w:r>
          <w:rPr>
            <w:color w:val="000000"/>
          </w:rPr>
          <w:delText xml:space="preserve">34. </w:delText>
        </w:r>
        <w:r>
          <w:rPr>
            <w:color w:val="000000"/>
          </w:rPr>
          <w:tab/>
        </w:r>
        <w:r>
          <w:fldChar w:fldCharType="begin"/>
        </w:r>
        <w:r>
          <w:delInstrText>HYPERLINK "http://paperpile.com/b/NMPUUL/WPGJ"</w:delInstrText>
        </w:r>
        <w:r>
          <w:fldChar w:fldCharType="separate"/>
        </w:r>
        <w:r>
          <w:rPr>
            <w:color w:val="000000"/>
          </w:rPr>
          <w:delText>Li W, Godzik A. Cd-hit: a fast program for clustering and comparing large sets of protein or nucleotide sequences. Bioinformatics. 2006</w:delText>
        </w:r>
        <w:r>
          <w:fldChar w:fldCharType="end"/>
        </w:r>
      </w:del>
      <w:ins w:id="1098" w:author="Arne Elofsson" w:date="2020-08-03T08:06:00Z">
        <w:r>
          <w:rPr>
            <w:color w:val="000000"/>
            <w:sz w:val="20"/>
            <w:szCs w:val="20"/>
          </w:rPr>
          <w:t xml:space="preserve">21. </w:t>
        </w:r>
        <w:r>
          <w:rPr>
            <w:color w:val="000000"/>
            <w:sz w:val="20"/>
            <w:szCs w:val="20"/>
          </w:rPr>
          <w:tab/>
        </w:r>
        <w:r>
          <w:fldChar w:fldCharType="begin"/>
        </w:r>
        <w:r>
          <w:instrText>HYPERLINK "http://paper</w:instrText>
        </w:r>
        <w:r>
          <w:instrText>pile.com/b/NMPUUL/unQK"</w:instrText>
        </w:r>
        <w:r>
          <w:fldChar w:fldCharType="separate"/>
        </w:r>
        <w:r>
          <w:rPr>
            <w:color w:val="000000"/>
            <w:sz w:val="20"/>
            <w:szCs w:val="20"/>
          </w:rPr>
          <w:t>Hirsh L, Paladin L, Piovesan D, Tosatto SCE. RepeatsDB-lite: a web server for unit annotation of tandem repeat proteins. Nucleic Acids Res. 2018;46: W402–W407.</w:t>
        </w:r>
        <w:r>
          <w:fldChar w:fldCharType="end"/>
        </w:r>
      </w:ins>
    </w:p>
    <w:p w14:paraId="6A58F393" w14:textId="77777777" w:rsidR="00D52040" w:rsidRDefault="00AE6D37">
      <w:pPr>
        <w:pStyle w:val="normal0"/>
        <w:widowControl w:val="0"/>
        <w:pBdr>
          <w:top w:val="nil"/>
          <w:left w:val="nil"/>
          <w:bottom w:val="nil"/>
          <w:right w:val="nil"/>
          <w:between w:val="nil"/>
        </w:pBdr>
        <w:spacing w:after="200" w:line="240" w:lineRule="auto"/>
        <w:ind w:left="400" w:hanging="400"/>
        <w:rPr>
          <w:ins w:id="1099" w:author="Arne Elofsson" w:date="2020-08-03T08:06:00Z"/>
          <w:color w:val="000000"/>
          <w:sz w:val="20"/>
          <w:szCs w:val="20"/>
        </w:rPr>
      </w:pPr>
      <w:ins w:id="1100" w:author="Arne Elofsson" w:date="2020-08-03T08:06:00Z">
        <w:r>
          <w:rPr>
            <w:color w:val="000000"/>
            <w:sz w:val="20"/>
            <w:szCs w:val="20"/>
          </w:rPr>
          <w:t xml:space="preserve">22. </w:t>
        </w:r>
        <w:r>
          <w:rPr>
            <w:color w:val="000000"/>
            <w:sz w:val="20"/>
            <w:szCs w:val="20"/>
          </w:rPr>
          <w:tab/>
        </w:r>
        <w:r>
          <w:fldChar w:fldCharType="begin"/>
        </w:r>
        <w:r>
          <w:instrText>HYPERLINK "http://paperpile.com/b/NMPUUL/WPGJ"</w:instrText>
        </w:r>
        <w:r>
          <w:fldChar w:fldCharType="separate"/>
        </w:r>
        <w:r>
          <w:rPr>
            <w:color w:val="000000"/>
            <w:sz w:val="20"/>
            <w:szCs w:val="20"/>
          </w:rPr>
          <w:t>Li W, Godzik A. Cd-</w:t>
        </w:r>
        <w:r>
          <w:rPr>
            <w:color w:val="000000"/>
            <w:sz w:val="20"/>
            <w:szCs w:val="20"/>
          </w:rPr>
          <w:t>hit: a fast program for clustering and comparing large sets of protein or nucleotide sequences. Bioinformatics. 2006. pp. 1658–1659. doi:</w:t>
        </w:r>
        <w:r>
          <w:fldChar w:fldCharType="end"/>
        </w:r>
        <w:r>
          <w:fldChar w:fldCharType="begin"/>
        </w:r>
        <w:r>
          <w:instrText>HYPERLINK "http://dx.doi.org/10.1093/bioinformatics/btl158"</w:instrText>
        </w:r>
        <w:r>
          <w:fldChar w:fldCharType="separate"/>
        </w:r>
        <w:r>
          <w:rPr>
            <w:color w:val="000000"/>
            <w:sz w:val="20"/>
            <w:szCs w:val="20"/>
          </w:rPr>
          <w:t>10.1093/bioinformatics/btl158</w:t>
        </w:r>
        <w:r>
          <w:fldChar w:fldCharType="end"/>
        </w:r>
      </w:ins>
    </w:p>
    <w:p w14:paraId="71854A7B" w14:textId="77777777" w:rsidR="00D52040" w:rsidRDefault="00AE6D37">
      <w:pPr>
        <w:pStyle w:val="normal0"/>
        <w:widowControl w:val="0"/>
        <w:pBdr>
          <w:top w:val="nil"/>
          <w:left w:val="nil"/>
          <w:bottom w:val="nil"/>
          <w:right w:val="nil"/>
          <w:between w:val="nil"/>
        </w:pBdr>
        <w:spacing w:after="200" w:line="240" w:lineRule="auto"/>
        <w:ind w:left="400" w:hanging="400"/>
        <w:rPr>
          <w:ins w:id="1101" w:author="Arne Elofsson" w:date="2020-08-03T08:06:00Z"/>
          <w:color w:val="000000"/>
          <w:sz w:val="20"/>
          <w:szCs w:val="20"/>
        </w:rPr>
      </w:pPr>
      <w:ins w:id="1102" w:author="Arne Elofsson" w:date="2020-08-03T08:06:00Z">
        <w:r>
          <w:rPr>
            <w:color w:val="000000"/>
            <w:sz w:val="20"/>
            <w:szCs w:val="20"/>
          </w:rPr>
          <w:t xml:space="preserve">23. </w:t>
        </w:r>
        <w:r>
          <w:rPr>
            <w:color w:val="000000"/>
            <w:sz w:val="20"/>
            <w:szCs w:val="20"/>
          </w:rPr>
          <w:tab/>
        </w:r>
        <w:r>
          <w:fldChar w:fldCharType="begin"/>
        </w:r>
        <w:r>
          <w:instrText>HYPERLINK "</w:instrText>
        </w:r>
        <w:r>
          <w:instrText>http://paperpile.com/b/NMPUUL/Udag"</w:instrText>
        </w:r>
        <w:r>
          <w:fldChar w:fldCharType="separate"/>
        </w:r>
        <w:r>
          <w:rPr>
            <w:color w:val="000000"/>
            <w:sz w:val="20"/>
            <w:szCs w:val="20"/>
          </w:rPr>
          <w:t>El-Gebali S, Mistry J, Bateman A, Eddy SR, Luciani A, Potter SC, et al. The Pfam protein families database in 2019. Nucleic Acids Res. 2019;47: D427–D432.</w:t>
        </w:r>
        <w:r>
          <w:fldChar w:fldCharType="end"/>
        </w:r>
      </w:ins>
    </w:p>
    <w:p w14:paraId="21874918" w14:textId="77777777" w:rsidR="00D52040" w:rsidRDefault="00AE6D37">
      <w:pPr>
        <w:pStyle w:val="normal0"/>
        <w:widowControl w:val="0"/>
        <w:pBdr>
          <w:top w:val="nil"/>
          <w:left w:val="nil"/>
          <w:bottom w:val="nil"/>
          <w:right w:val="nil"/>
          <w:between w:val="nil"/>
        </w:pBdr>
        <w:spacing w:after="200" w:line="240" w:lineRule="auto"/>
        <w:ind w:left="400" w:hanging="400"/>
        <w:rPr>
          <w:ins w:id="1103" w:author="Arne Elofsson" w:date="2020-08-03T08:06:00Z"/>
          <w:color w:val="000000"/>
          <w:sz w:val="20"/>
          <w:szCs w:val="20"/>
        </w:rPr>
      </w:pPr>
      <w:ins w:id="1104" w:author="Arne Elofsson" w:date="2020-08-03T08:06:00Z">
        <w:r>
          <w:rPr>
            <w:color w:val="000000"/>
            <w:sz w:val="20"/>
            <w:szCs w:val="20"/>
          </w:rPr>
          <w:t xml:space="preserve">24. </w:t>
        </w:r>
        <w:r>
          <w:rPr>
            <w:color w:val="000000"/>
            <w:sz w:val="20"/>
            <w:szCs w:val="20"/>
          </w:rPr>
          <w:tab/>
        </w:r>
        <w:r>
          <w:fldChar w:fldCharType="begin"/>
        </w:r>
        <w:r>
          <w:instrText>HYPERLINK "http://paperpile.com/b/NMPUUL/wdaQ"</w:instrText>
        </w:r>
        <w:r>
          <w:fldChar w:fldCharType="separate"/>
        </w:r>
        <w:r>
          <w:rPr>
            <w:color w:val="000000"/>
            <w:sz w:val="20"/>
            <w:szCs w:val="20"/>
          </w:rPr>
          <w:t>Remmert M, B</w:t>
        </w:r>
        <w:r>
          <w:rPr>
            <w:color w:val="000000"/>
            <w:sz w:val="20"/>
            <w:szCs w:val="20"/>
          </w:rPr>
          <w:t>iegert A, Hauser A, Söding J. HHblits: lightning-fast iterative protein sequence searching by HMM-HMM alignment. Nature Methods. 2012. pp. 173–175. doi:</w:t>
        </w:r>
        <w:r>
          <w:fldChar w:fldCharType="end"/>
        </w:r>
        <w:r>
          <w:fldChar w:fldCharType="begin"/>
        </w:r>
        <w:r>
          <w:instrText>HYPERLINK "http://dx.doi.org/10.1038/nmeth.1818"</w:instrText>
        </w:r>
        <w:r>
          <w:fldChar w:fldCharType="separate"/>
        </w:r>
        <w:r>
          <w:rPr>
            <w:color w:val="000000"/>
            <w:sz w:val="20"/>
            <w:szCs w:val="20"/>
          </w:rPr>
          <w:t>10.1038/nmeth.1818</w:t>
        </w:r>
        <w:r>
          <w:fldChar w:fldCharType="end"/>
        </w:r>
      </w:ins>
    </w:p>
    <w:p w14:paraId="5E0BF3A9" w14:textId="77777777" w:rsidR="00D52040" w:rsidRDefault="00AE6D37">
      <w:pPr>
        <w:pStyle w:val="normal0"/>
        <w:widowControl w:val="0"/>
        <w:pBdr>
          <w:top w:val="nil"/>
          <w:left w:val="nil"/>
          <w:bottom w:val="nil"/>
          <w:right w:val="nil"/>
          <w:between w:val="nil"/>
        </w:pBdr>
        <w:spacing w:after="200" w:line="240" w:lineRule="auto"/>
        <w:ind w:left="400" w:hanging="400"/>
        <w:rPr>
          <w:ins w:id="1105" w:author="Arne Elofsson" w:date="2020-08-03T08:06:00Z"/>
          <w:color w:val="000000"/>
          <w:sz w:val="20"/>
          <w:szCs w:val="20"/>
        </w:rPr>
      </w:pPr>
      <w:ins w:id="1106" w:author="Arne Elofsson" w:date="2020-08-03T08:06:00Z">
        <w:r>
          <w:rPr>
            <w:color w:val="000000"/>
            <w:sz w:val="20"/>
            <w:szCs w:val="20"/>
          </w:rPr>
          <w:t xml:space="preserve">25. </w:t>
        </w:r>
        <w:r>
          <w:rPr>
            <w:color w:val="000000"/>
            <w:sz w:val="20"/>
            <w:szCs w:val="20"/>
          </w:rPr>
          <w:tab/>
        </w:r>
        <w:r>
          <w:fldChar w:fldCharType="begin"/>
        </w:r>
        <w:r>
          <w:instrText>HYPERLINK "http://paperpil</w:instrText>
        </w:r>
        <w:r>
          <w:instrText>e.com/b/NMPUUL/Orcg"</w:instrText>
        </w:r>
        <w:r>
          <w:fldChar w:fldCharType="separate"/>
        </w:r>
        <w:r>
          <w:rPr>
            <w:color w:val="000000"/>
            <w:sz w:val="20"/>
            <w:szCs w:val="20"/>
          </w:rPr>
          <w:t>Mirdita M, von den Driesch L, Galiez C, Martin MJ, Söding J, Steinegger M. Uniclust databases of clustered and deeply annotated protein sequences and alignments. Nucleic Acids Res. 2017;45: D170–D176.</w:t>
        </w:r>
        <w:r>
          <w:fldChar w:fldCharType="end"/>
        </w:r>
      </w:ins>
    </w:p>
    <w:p w14:paraId="0B8F8159" w14:textId="77777777" w:rsidR="00D52040" w:rsidRDefault="00AE6D37">
      <w:pPr>
        <w:pStyle w:val="normal0"/>
        <w:widowControl w:val="0"/>
        <w:pBdr>
          <w:top w:val="nil"/>
          <w:left w:val="nil"/>
          <w:bottom w:val="nil"/>
          <w:right w:val="nil"/>
          <w:between w:val="nil"/>
        </w:pBdr>
        <w:spacing w:after="200" w:line="240" w:lineRule="auto"/>
        <w:ind w:left="400" w:hanging="400"/>
        <w:rPr>
          <w:ins w:id="1107" w:author="Arne Elofsson" w:date="2020-08-03T08:06:00Z"/>
          <w:color w:val="000000"/>
          <w:sz w:val="20"/>
          <w:szCs w:val="20"/>
        </w:rPr>
      </w:pPr>
      <w:ins w:id="1108" w:author="Arne Elofsson" w:date="2020-08-03T08:06:00Z">
        <w:r>
          <w:rPr>
            <w:color w:val="000000"/>
            <w:sz w:val="20"/>
            <w:szCs w:val="20"/>
          </w:rPr>
          <w:t xml:space="preserve">26. </w:t>
        </w:r>
        <w:r>
          <w:rPr>
            <w:color w:val="000000"/>
            <w:sz w:val="20"/>
            <w:szCs w:val="20"/>
          </w:rPr>
          <w:tab/>
        </w:r>
        <w:r>
          <w:fldChar w:fldCharType="begin"/>
        </w:r>
        <w:r>
          <w:instrText>HYPERLINK "</w:instrText>
        </w:r>
        <w:r>
          <w:instrText>http://paperpile.com/b/NMPUUL/OKfq"</w:instrText>
        </w:r>
        <w:r>
          <w:fldChar w:fldCharType="separate"/>
        </w:r>
        <w:r>
          <w:rPr>
            <w:color w:val="000000"/>
            <w:sz w:val="20"/>
            <w:szCs w:val="20"/>
          </w:rPr>
          <w:t>Bassot C, Menendez Hurtado D, Elofsson A. Using PconsC4 and PconsFold2 to Predict Protein Structure. Curr Protoc Bioinformatics. 2019; e75.</w:t>
        </w:r>
        <w:r>
          <w:fldChar w:fldCharType="end"/>
        </w:r>
      </w:ins>
    </w:p>
    <w:p w14:paraId="1B61FCD7" w14:textId="77777777" w:rsidR="00D52040" w:rsidRDefault="00AE6D37">
      <w:pPr>
        <w:pStyle w:val="normal0"/>
        <w:widowControl w:val="0"/>
        <w:pBdr>
          <w:top w:val="nil"/>
          <w:left w:val="nil"/>
          <w:bottom w:val="nil"/>
          <w:right w:val="nil"/>
          <w:between w:val="nil"/>
        </w:pBdr>
        <w:spacing w:after="200" w:line="240" w:lineRule="auto"/>
        <w:ind w:left="400" w:hanging="400"/>
        <w:rPr>
          <w:ins w:id="1109" w:author="Arne Elofsson" w:date="2020-08-03T08:06:00Z"/>
          <w:color w:val="000000"/>
          <w:sz w:val="20"/>
          <w:szCs w:val="20"/>
        </w:rPr>
      </w:pPr>
      <w:ins w:id="1110" w:author="Arne Elofsson" w:date="2020-08-03T08:06:00Z">
        <w:r>
          <w:rPr>
            <w:color w:val="000000"/>
            <w:sz w:val="20"/>
            <w:szCs w:val="20"/>
          </w:rPr>
          <w:t xml:space="preserve">27. </w:t>
        </w:r>
        <w:r>
          <w:rPr>
            <w:color w:val="000000"/>
            <w:sz w:val="20"/>
            <w:szCs w:val="20"/>
          </w:rPr>
          <w:tab/>
        </w:r>
        <w:r>
          <w:fldChar w:fldCharType="begin"/>
        </w:r>
        <w:r>
          <w:instrText>HYPERLINK "http://paperpile.com/b/NMPUUL/GaV2"</w:instrText>
        </w:r>
        <w:r>
          <w:fldChar w:fldCharType="separate"/>
        </w:r>
        <w:r>
          <w:rPr>
            <w:color w:val="000000"/>
            <w:sz w:val="20"/>
            <w:szCs w:val="20"/>
          </w:rPr>
          <w:t>McGuffin LJ, Bryson K, Jone</w:t>
        </w:r>
        <w:r>
          <w:rPr>
            <w:color w:val="000000"/>
            <w:sz w:val="20"/>
            <w:szCs w:val="20"/>
          </w:rPr>
          <w:t>s DT. The PSIPRED protein structure prediction server. Bioinformatics. 2000. pp. 404–405. doi:</w:t>
        </w:r>
        <w:r>
          <w:fldChar w:fldCharType="end"/>
        </w:r>
        <w:r>
          <w:fldChar w:fldCharType="begin"/>
        </w:r>
        <w:r>
          <w:instrText>HYPERLINK "http://dx.doi.org/10.1093/bioinformatics/16.4.404"</w:instrText>
        </w:r>
        <w:r>
          <w:fldChar w:fldCharType="separate"/>
        </w:r>
        <w:r>
          <w:rPr>
            <w:color w:val="000000"/>
            <w:sz w:val="20"/>
            <w:szCs w:val="20"/>
          </w:rPr>
          <w:t>10.1093/bioinformatics/16.4.404</w:t>
        </w:r>
        <w:r>
          <w:fldChar w:fldCharType="end"/>
        </w:r>
      </w:ins>
    </w:p>
    <w:p w14:paraId="192D7EDA" w14:textId="77777777" w:rsidR="00D52040" w:rsidRDefault="00AE6D37">
      <w:pPr>
        <w:pStyle w:val="normal0"/>
        <w:widowControl w:val="0"/>
        <w:pBdr>
          <w:top w:val="nil"/>
          <w:left w:val="nil"/>
          <w:bottom w:val="nil"/>
          <w:right w:val="nil"/>
          <w:between w:val="nil"/>
        </w:pBdr>
        <w:spacing w:after="200" w:line="240" w:lineRule="auto"/>
        <w:ind w:left="400" w:hanging="400"/>
        <w:rPr>
          <w:ins w:id="1111" w:author="Arne Elofsson" w:date="2020-08-03T08:06:00Z"/>
          <w:color w:val="000000"/>
          <w:sz w:val="20"/>
          <w:szCs w:val="20"/>
        </w:rPr>
      </w:pPr>
      <w:ins w:id="1112" w:author="Arne Elofsson" w:date="2020-08-03T08:06:00Z">
        <w:r>
          <w:rPr>
            <w:color w:val="000000"/>
            <w:sz w:val="20"/>
            <w:szCs w:val="20"/>
          </w:rPr>
          <w:t xml:space="preserve">28. </w:t>
        </w:r>
        <w:r>
          <w:rPr>
            <w:color w:val="000000"/>
            <w:sz w:val="20"/>
            <w:szCs w:val="20"/>
          </w:rPr>
          <w:tab/>
        </w:r>
        <w:r>
          <w:fldChar w:fldCharType="begin"/>
        </w:r>
        <w:r>
          <w:instrText>HYPERLINK "http://paperpile.com/b/NMPUUL/GtDi"</w:instrText>
        </w:r>
        <w:r>
          <w:fldChar w:fldCharType="separate"/>
        </w:r>
        <w:r>
          <w:rPr>
            <w:color w:val="000000"/>
            <w:sz w:val="20"/>
            <w:szCs w:val="20"/>
          </w:rPr>
          <w:t xml:space="preserve">Adhikari B, </w:t>
        </w:r>
        <w:r>
          <w:rPr>
            <w:color w:val="000000"/>
            <w:sz w:val="20"/>
            <w:szCs w:val="20"/>
          </w:rPr>
          <w:t>Bhattacharya D, Cao R, Cheng J. CONFOLD: Residue-residue contact-guided ab initio protein folding. Proteins. 2015;83: 1436–1449.</w:t>
        </w:r>
        <w:r>
          <w:fldChar w:fldCharType="end"/>
        </w:r>
      </w:ins>
    </w:p>
    <w:p w14:paraId="01683443" w14:textId="77777777" w:rsidR="00D52040" w:rsidRDefault="00AE6D37">
      <w:pPr>
        <w:pStyle w:val="normal0"/>
        <w:widowControl w:val="0"/>
        <w:pBdr>
          <w:top w:val="nil"/>
          <w:left w:val="nil"/>
          <w:bottom w:val="nil"/>
          <w:right w:val="nil"/>
          <w:between w:val="nil"/>
        </w:pBdr>
        <w:spacing w:after="200" w:line="240" w:lineRule="auto"/>
        <w:ind w:left="400" w:hanging="400"/>
        <w:rPr>
          <w:ins w:id="1113" w:author="Arne Elofsson" w:date="2020-08-03T08:06:00Z"/>
          <w:color w:val="000000"/>
          <w:sz w:val="20"/>
          <w:szCs w:val="20"/>
        </w:rPr>
      </w:pPr>
      <w:ins w:id="1114" w:author="Arne Elofsson" w:date="2020-08-03T08:06:00Z">
        <w:r>
          <w:rPr>
            <w:color w:val="000000"/>
            <w:sz w:val="20"/>
            <w:szCs w:val="20"/>
          </w:rPr>
          <w:t xml:space="preserve">29. </w:t>
        </w:r>
        <w:r>
          <w:rPr>
            <w:color w:val="000000"/>
            <w:sz w:val="20"/>
            <w:szCs w:val="20"/>
          </w:rPr>
          <w:tab/>
        </w:r>
        <w:r>
          <w:fldChar w:fldCharType="begin"/>
        </w:r>
        <w:r>
          <w:instrText>HYPERLINK "http://paperpile.com/b/NMPUUL/Oyef"</w:instrText>
        </w:r>
        <w:r>
          <w:fldChar w:fldCharType="separate"/>
        </w:r>
        <w:r>
          <w:rPr>
            <w:color w:val="000000"/>
            <w:sz w:val="20"/>
            <w:szCs w:val="20"/>
          </w:rPr>
          <w:t xml:space="preserve">Soding J, Biegert A, Lupas AN. The HHpred interactive server for protein </w:t>
        </w:r>
        <w:r>
          <w:rPr>
            <w:color w:val="000000"/>
            <w:sz w:val="20"/>
            <w:szCs w:val="20"/>
          </w:rPr>
          <w:t>homology detection and structure prediction. Nucleic Acids Research. 2005. pp. W244–W248. doi:</w:t>
        </w:r>
        <w:r>
          <w:fldChar w:fldCharType="end"/>
        </w:r>
        <w:r>
          <w:fldChar w:fldCharType="begin"/>
        </w:r>
        <w:r>
          <w:instrText>HYPERLINK "http://dx.doi.org/10.1093/nar/gki408"</w:instrText>
        </w:r>
        <w:r>
          <w:fldChar w:fldCharType="separate"/>
        </w:r>
        <w:r>
          <w:rPr>
            <w:color w:val="000000"/>
            <w:sz w:val="20"/>
            <w:szCs w:val="20"/>
          </w:rPr>
          <w:t>10.1093/nar/gki408</w:t>
        </w:r>
        <w:r>
          <w:fldChar w:fldCharType="end"/>
        </w:r>
      </w:ins>
    </w:p>
    <w:p w14:paraId="15A99142" w14:textId="77777777" w:rsidR="00D52040" w:rsidRDefault="00AE6D37">
      <w:pPr>
        <w:pStyle w:val="normal0"/>
        <w:widowControl w:val="0"/>
        <w:pBdr>
          <w:top w:val="nil"/>
          <w:left w:val="nil"/>
          <w:bottom w:val="nil"/>
          <w:right w:val="nil"/>
          <w:between w:val="nil"/>
        </w:pBdr>
        <w:spacing w:after="200" w:line="240" w:lineRule="auto"/>
        <w:ind w:left="400" w:hanging="400"/>
        <w:rPr>
          <w:ins w:id="1115" w:author="Arne Elofsson" w:date="2020-08-03T08:06:00Z"/>
          <w:color w:val="000000"/>
          <w:sz w:val="20"/>
          <w:szCs w:val="20"/>
        </w:rPr>
      </w:pPr>
      <w:ins w:id="1116" w:author="Arne Elofsson" w:date="2020-08-03T08:06:00Z">
        <w:r>
          <w:rPr>
            <w:color w:val="000000"/>
            <w:sz w:val="20"/>
            <w:szCs w:val="20"/>
          </w:rPr>
          <w:t xml:space="preserve">30. </w:t>
        </w:r>
        <w:r>
          <w:rPr>
            <w:color w:val="000000"/>
            <w:sz w:val="20"/>
            <w:szCs w:val="20"/>
          </w:rPr>
          <w:tab/>
        </w:r>
        <w:r>
          <w:fldChar w:fldCharType="begin"/>
        </w:r>
        <w:r>
          <w:instrText>HYPERLINK "http://paperpile.com/b/NMPUUL/huMx"</w:instrText>
        </w:r>
        <w:r>
          <w:fldChar w:fldCharType="separate"/>
        </w:r>
        <w:r>
          <w:rPr>
            <w:color w:val="000000"/>
            <w:sz w:val="20"/>
            <w:szCs w:val="20"/>
          </w:rPr>
          <w:t>Zimmermann L, Stephens A, Nam S-Z, Rau</w:t>
        </w:r>
        <w:r>
          <w:rPr>
            <w:color w:val="000000"/>
            <w:sz w:val="20"/>
            <w:szCs w:val="20"/>
          </w:rPr>
          <w:t xml:space="preserve"> D, Kübler J, Lozajic M, et al. A Completely Reimplemented MPI Bioinformatics Toolkit with a New HHpred Server at its Core. J Mol Biol. 2018;430: 2237–2243.</w:t>
        </w:r>
        <w:r>
          <w:fldChar w:fldCharType="end"/>
        </w:r>
      </w:ins>
    </w:p>
    <w:p w14:paraId="25365D2F" w14:textId="77777777" w:rsidR="00D52040" w:rsidRDefault="00AE6D37">
      <w:pPr>
        <w:pStyle w:val="normal0"/>
        <w:widowControl w:val="0"/>
        <w:pBdr>
          <w:top w:val="nil"/>
          <w:left w:val="nil"/>
          <w:bottom w:val="nil"/>
          <w:right w:val="nil"/>
          <w:between w:val="nil"/>
        </w:pBdr>
        <w:spacing w:after="200" w:line="240" w:lineRule="auto"/>
        <w:ind w:left="400" w:hanging="400"/>
        <w:rPr>
          <w:ins w:id="1117" w:author="Arne Elofsson" w:date="2020-08-03T08:06:00Z"/>
          <w:color w:val="000000"/>
          <w:sz w:val="20"/>
          <w:szCs w:val="20"/>
        </w:rPr>
      </w:pPr>
      <w:ins w:id="1118" w:author="Arne Elofsson" w:date="2020-08-03T08:06:00Z">
        <w:r>
          <w:rPr>
            <w:color w:val="000000"/>
            <w:sz w:val="20"/>
            <w:szCs w:val="20"/>
          </w:rPr>
          <w:t xml:space="preserve">31. </w:t>
        </w:r>
        <w:r>
          <w:rPr>
            <w:color w:val="000000"/>
            <w:sz w:val="20"/>
            <w:szCs w:val="20"/>
          </w:rPr>
          <w:tab/>
        </w:r>
        <w:r>
          <w:fldChar w:fldCharType="begin"/>
        </w:r>
        <w:r>
          <w:instrText>HYPERLINK "http://paperpile.com/b/NMPUUL/8si2"</w:instrText>
        </w:r>
        <w:r>
          <w:fldChar w:fldCharType="separate"/>
        </w:r>
        <w:r>
          <w:rPr>
            <w:color w:val="000000"/>
            <w:sz w:val="20"/>
            <w:szCs w:val="20"/>
          </w:rPr>
          <w:t>Zhang Y, Skolnick J. TM-align: a protein stru</w:t>
        </w:r>
        <w:r>
          <w:rPr>
            <w:color w:val="000000"/>
            <w:sz w:val="20"/>
            <w:szCs w:val="20"/>
          </w:rPr>
          <w:t>cture alignment algorithm based on the TM-score. Nucleic Acids Res. 2005;33: 2302–2309.</w:t>
        </w:r>
        <w:r>
          <w:fldChar w:fldCharType="end"/>
        </w:r>
      </w:ins>
    </w:p>
    <w:p w14:paraId="31A188A3" w14:textId="77777777" w:rsidR="00D52040" w:rsidRDefault="00AE6D37">
      <w:pPr>
        <w:pStyle w:val="normal0"/>
        <w:widowControl w:val="0"/>
        <w:pBdr>
          <w:top w:val="nil"/>
          <w:left w:val="nil"/>
          <w:bottom w:val="nil"/>
          <w:right w:val="nil"/>
          <w:between w:val="nil"/>
        </w:pBdr>
        <w:spacing w:after="220" w:line="240" w:lineRule="auto"/>
        <w:ind w:left="440" w:hanging="440"/>
        <w:rPr>
          <w:del w:id="1119" w:author="Arne Elofsson" w:date="2020-08-03T08:06:00Z"/>
          <w:color w:val="000000"/>
        </w:rPr>
      </w:pPr>
      <w:ins w:id="1120" w:author="Arne Elofsson" w:date="2020-08-03T08:06:00Z">
        <w:r>
          <w:rPr>
            <w:color w:val="000000"/>
            <w:sz w:val="20"/>
            <w:szCs w:val="20"/>
          </w:rPr>
          <w:t xml:space="preserve">32. </w:t>
        </w:r>
        <w:r>
          <w:rPr>
            <w:color w:val="000000"/>
            <w:sz w:val="20"/>
            <w:szCs w:val="20"/>
          </w:rPr>
          <w:tab/>
        </w:r>
        <w:r>
          <w:fldChar w:fldCharType="begin"/>
        </w:r>
        <w:r>
          <w:instrText>HYPERLINK "http://paperpile.com/b/NMPUUL/u6KR"</w:instrText>
        </w:r>
        <w:r>
          <w:fldChar w:fldCharType="separate"/>
        </w:r>
        <w:r>
          <w:rPr>
            <w:color w:val="000000"/>
            <w:sz w:val="20"/>
            <w:szCs w:val="20"/>
          </w:rPr>
          <w:t>Ronneberger O, Fischer P, Brox T. U-Net: Convolutional Networks for Biomedical Image Segmentation. Lecture Notes i</w:t>
        </w:r>
        <w:r>
          <w:rPr>
            <w:color w:val="000000"/>
            <w:sz w:val="20"/>
            <w:szCs w:val="20"/>
          </w:rPr>
          <w:t>n Computer Science. 2015</w:t>
        </w:r>
        <w:r>
          <w:fldChar w:fldCharType="end"/>
        </w:r>
      </w:ins>
      <w:del w:id="1121" w:author="Arne Elofsson" w:date="2020-08-03T08:06:00Z">
        <w:r>
          <w:fldChar w:fldCharType="begin"/>
        </w:r>
        <w:r>
          <w:delInstrText>HYPERLINK "http://paperpile.com/b/NMPUUL/WPGJ"</w:delInstrText>
        </w:r>
        <w:r>
          <w:fldChar w:fldCharType="separate"/>
        </w:r>
        <w:r>
          <w:rPr>
            <w:color w:val="000000"/>
            <w:sz w:val="20"/>
            <w:szCs w:val="20"/>
            <w:rPrChange w:id="1122" w:author="Arne Elofsson" w:date="2020-08-03T08:06:00Z">
              <w:rPr>
                <w:color w:val="000000"/>
              </w:rPr>
            </w:rPrChange>
          </w:rPr>
          <w:delText xml:space="preserve">. pp. </w:delText>
        </w:r>
        <w:r>
          <w:fldChar w:fldCharType="end"/>
        </w:r>
      </w:del>
      <w:ins w:id="1123" w:author="Arne Elofsson" w:date="2020-08-03T08:06:00Z">
        <w:r>
          <w:fldChar w:fldCharType="begin"/>
        </w:r>
        <w:r>
          <w:instrText>HYPERLINK "http://paperpile.com/b/NMPUUL/u6KR"</w:instrText>
        </w:r>
        <w:r>
          <w:fldChar w:fldCharType="separate"/>
        </w:r>
        <w:r>
          <w:rPr>
            <w:color w:val="000000"/>
            <w:sz w:val="20"/>
            <w:szCs w:val="20"/>
            <w:rPrChange w:id="1124" w:author="Arne Elofsson" w:date="2020-08-03T08:06:00Z">
              <w:rPr>
                <w:color w:val="000000"/>
              </w:rPr>
            </w:rPrChange>
          </w:rPr>
          <w:t xml:space="preserve">. pp. </w:t>
        </w:r>
        <w:r>
          <w:fldChar w:fldCharType="end"/>
        </w:r>
      </w:ins>
      <w:del w:id="1125" w:author="Arne Elofsson" w:date="2020-08-03T08:06:00Z">
        <w:r>
          <w:fldChar w:fldCharType="begin"/>
        </w:r>
        <w:r>
          <w:delInstrText>HYPERLINK "http://paperpile.com/b/NMPUUL/WPGJ"</w:delInstrText>
        </w:r>
        <w:r>
          <w:fldChar w:fldCharType="separate"/>
        </w:r>
        <w:r>
          <w:rPr>
            <w:color w:val="000000"/>
          </w:rPr>
          <w:delText>1658–1659</w:delText>
        </w:r>
        <w:r>
          <w:fldChar w:fldCharType="end"/>
        </w:r>
      </w:del>
      <w:ins w:id="1126" w:author="Arne Elofsson" w:date="2020-08-03T08:06:00Z">
        <w:r>
          <w:fldChar w:fldCharType="begin"/>
        </w:r>
        <w:r>
          <w:instrText>HYPERLINK "http://paperpile.com/b/NMPUUL/u6KR"</w:instrText>
        </w:r>
        <w:r>
          <w:fldChar w:fldCharType="separate"/>
        </w:r>
        <w:r>
          <w:rPr>
            <w:color w:val="000000"/>
            <w:sz w:val="20"/>
            <w:szCs w:val="20"/>
          </w:rPr>
          <w:t>234–241</w:t>
        </w:r>
        <w:r>
          <w:fldChar w:fldCharType="end"/>
        </w:r>
      </w:ins>
      <w:del w:id="1127" w:author="Arne Elofsson" w:date="2020-08-03T08:06:00Z">
        <w:r>
          <w:fldChar w:fldCharType="begin"/>
        </w:r>
        <w:r>
          <w:delInstrText>HYPERLINK "http://paperpile.com/b/NMPUUL/WPGJ"</w:delInstrText>
        </w:r>
        <w:r>
          <w:fldChar w:fldCharType="separate"/>
        </w:r>
        <w:r>
          <w:rPr>
            <w:color w:val="000000"/>
            <w:sz w:val="20"/>
            <w:szCs w:val="20"/>
            <w:rPrChange w:id="1128" w:author="Arne Elofsson" w:date="2020-08-03T08:06:00Z">
              <w:rPr>
                <w:color w:val="000000"/>
              </w:rPr>
            </w:rPrChange>
          </w:rPr>
          <w:delText>. doi:</w:delText>
        </w:r>
        <w:r>
          <w:fldChar w:fldCharType="end"/>
        </w:r>
      </w:del>
      <w:ins w:id="1129" w:author="Arne Elofsson" w:date="2020-08-03T08:06:00Z">
        <w:r>
          <w:fldChar w:fldCharType="begin"/>
        </w:r>
        <w:r>
          <w:instrText>HYPERLINK "http://paperpile.com/b/NMPUUL/u6KR"</w:instrText>
        </w:r>
        <w:r>
          <w:fldChar w:fldCharType="separate"/>
        </w:r>
        <w:r>
          <w:rPr>
            <w:color w:val="000000"/>
            <w:sz w:val="20"/>
            <w:szCs w:val="20"/>
            <w:rPrChange w:id="1130" w:author="Arne Elofsson" w:date="2020-08-03T08:06:00Z">
              <w:rPr>
                <w:color w:val="000000"/>
              </w:rPr>
            </w:rPrChange>
          </w:rPr>
          <w:t>. doi:</w:t>
        </w:r>
        <w:r>
          <w:fldChar w:fldCharType="end"/>
        </w:r>
      </w:ins>
      <w:del w:id="1131" w:author="Arne Elofsson" w:date="2020-08-03T08:06:00Z">
        <w:r>
          <w:fldChar w:fldCharType="begin"/>
        </w:r>
        <w:r>
          <w:delInstrText>HYPERLINK "http://dx.doi.org/10.1093/bioinformatics/btl158"</w:delInstrText>
        </w:r>
        <w:r>
          <w:fldChar w:fldCharType="separate"/>
        </w:r>
        <w:r>
          <w:rPr>
            <w:color w:val="000000"/>
          </w:rPr>
          <w:delText>10.1093/bioinformatics/btl158</w:delText>
        </w:r>
        <w:r>
          <w:fldChar w:fldCharType="end"/>
        </w:r>
      </w:del>
    </w:p>
    <w:p w14:paraId="1D03AC06" w14:textId="77777777" w:rsidR="00D52040" w:rsidRDefault="00AE6D37">
      <w:pPr>
        <w:pStyle w:val="normal0"/>
        <w:widowControl w:val="0"/>
        <w:pBdr>
          <w:top w:val="nil"/>
          <w:left w:val="nil"/>
          <w:bottom w:val="nil"/>
          <w:right w:val="nil"/>
          <w:between w:val="nil"/>
        </w:pBdr>
        <w:spacing w:after="220" w:line="240" w:lineRule="auto"/>
        <w:ind w:left="440" w:hanging="440"/>
        <w:rPr>
          <w:del w:id="1132" w:author="Arne Elofsson" w:date="2020-08-03T08:06:00Z"/>
          <w:color w:val="000000"/>
        </w:rPr>
      </w:pPr>
      <w:del w:id="1133" w:author="Arne Elofsson" w:date="2020-08-03T08:06:00Z">
        <w:r>
          <w:rPr>
            <w:color w:val="000000"/>
          </w:rPr>
          <w:delText xml:space="preserve">35. </w:delText>
        </w:r>
        <w:r>
          <w:rPr>
            <w:color w:val="000000"/>
          </w:rPr>
          <w:tab/>
        </w:r>
        <w:r>
          <w:fldChar w:fldCharType="begin"/>
        </w:r>
        <w:r>
          <w:delInstrText>HYPERLINK "http://paperpile.com/b/NMPUUL/wdaQ"</w:delInstrText>
        </w:r>
        <w:r>
          <w:fldChar w:fldCharType="separate"/>
        </w:r>
        <w:r>
          <w:rPr>
            <w:color w:val="000000"/>
          </w:rPr>
          <w:delText>Rem</w:delText>
        </w:r>
        <w:r>
          <w:rPr>
            <w:color w:val="000000"/>
          </w:rPr>
          <w:delText>mert M, Biegert A, Hauser A, Söding J. HHblits: lightning-fast iterative protein sequence searching by HMM-HMM alignment. Nature Methods. 2012. pp. 173–175. doi:</w:delText>
        </w:r>
        <w:r>
          <w:fldChar w:fldCharType="end"/>
        </w:r>
        <w:r>
          <w:fldChar w:fldCharType="begin"/>
        </w:r>
        <w:r>
          <w:delInstrText>HYPERLINK "http://dx.doi.org/10.1038/nmeth.1818"</w:delInstrText>
        </w:r>
        <w:r>
          <w:fldChar w:fldCharType="separate"/>
        </w:r>
        <w:r>
          <w:rPr>
            <w:color w:val="000000"/>
          </w:rPr>
          <w:delText>10.1038/nmeth.1818</w:delText>
        </w:r>
        <w:r>
          <w:fldChar w:fldCharType="end"/>
        </w:r>
      </w:del>
    </w:p>
    <w:p w14:paraId="30EB12FF" w14:textId="77777777" w:rsidR="00D52040" w:rsidRDefault="00AE6D37">
      <w:pPr>
        <w:pStyle w:val="normal0"/>
        <w:widowControl w:val="0"/>
        <w:pBdr>
          <w:top w:val="nil"/>
          <w:left w:val="nil"/>
          <w:bottom w:val="nil"/>
          <w:right w:val="nil"/>
          <w:between w:val="nil"/>
        </w:pBdr>
        <w:spacing w:after="220" w:line="240" w:lineRule="auto"/>
        <w:ind w:left="440" w:hanging="440"/>
        <w:rPr>
          <w:del w:id="1134" w:author="Arne Elofsson" w:date="2020-08-03T08:06:00Z"/>
          <w:color w:val="000000"/>
        </w:rPr>
      </w:pPr>
      <w:del w:id="1135" w:author="Arne Elofsson" w:date="2020-08-03T08:06:00Z">
        <w:r>
          <w:rPr>
            <w:color w:val="000000"/>
          </w:rPr>
          <w:delText xml:space="preserve">36. </w:delText>
        </w:r>
        <w:r>
          <w:rPr>
            <w:color w:val="000000"/>
          </w:rPr>
          <w:tab/>
        </w:r>
        <w:r>
          <w:fldChar w:fldCharType="begin"/>
        </w:r>
        <w:r>
          <w:delInstrText>HYPERLINK "http:/</w:delInstrText>
        </w:r>
        <w:r>
          <w:delInstrText>/paperpile.com/b/NMPUUL/Orcg"</w:delInstrText>
        </w:r>
        <w:r>
          <w:fldChar w:fldCharType="separate"/>
        </w:r>
        <w:r>
          <w:rPr>
            <w:color w:val="000000"/>
          </w:rPr>
          <w:delText>Mirdita M, von den Driesch L, Galiez C, Martin MJ, Söding J, Steinegger M. Uniclust databases of clustered and deeply annotated protein sequences and alignments. Nucleic Acids Res. 2017;45: D170–D176.</w:delText>
        </w:r>
        <w:r>
          <w:fldChar w:fldCharType="end"/>
        </w:r>
      </w:del>
    </w:p>
    <w:p w14:paraId="4544944B" w14:textId="77777777" w:rsidR="00D52040" w:rsidRDefault="00AE6D37">
      <w:pPr>
        <w:pStyle w:val="normal0"/>
        <w:widowControl w:val="0"/>
        <w:pBdr>
          <w:top w:val="nil"/>
          <w:left w:val="nil"/>
          <w:bottom w:val="nil"/>
          <w:right w:val="nil"/>
          <w:between w:val="nil"/>
        </w:pBdr>
        <w:spacing w:after="220" w:line="240" w:lineRule="auto"/>
        <w:ind w:left="440" w:hanging="440"/>
        <w:rPr>
          <w:del w:id="1136" w:author="Arne Elofsson" w:date="2020-08-03T08:06:00Z"/>
          <w:color w:val="000000"/>
        </w:rPr>
      </w:pPr>
      <w:del w:id="1137" w:author="Arne Elofsson" w:date="2020-08-03T08:06:00Z">
        <w:r>
          <w:rPr>
            <w:color w:val="000000"/>
          </w:rPr>
          <w:delText xml:space="preserve">37. </w:delText>
        </w:r>
        <w:r>
          <w:rPr>
            <w:color w:val="000000"/>
          </w:rPr>
          <w:tab/>
        </w:r>
        <w:r>
          <w:fldChar w:fldCharType="begin"/>
        </w:r>
        <w:r>
          <w:delInstrText>HYPERLINK "http://</w:delInstrText>
        </w:r>
        <w:r>
          <w:delInstrText>paperpile.com/b/NMPUUL/OKfq"</w:delInstrText>
        </w:r>
        <w:r>
          <w:fldChar w:fldCharType="separate"/>
        </w:r>
        <w:r>
          <w:rPr>
            <w:color w:val="000000"/>
          </w:rPr>
          <w:delText>Bassot C, Menendez Hurtado D, Elofsson A. Using PconsC4 and PconsFold2 to Predict Protein Structure. Curr Protoc Bioinformatics. 2019; e75.</w:delText>
        </w:r>
        <w:r>
          <w:fldChar w:fldCharType="end"/>
        </w:r>
      </w:del>
    </w:p>
    <w:p w14:paraId="72F9E6A9" w14:textId="77777777" w:rsidR="00D52040" w:rsidRDefault="00AE6D37">
      <w:pPr>
        <w:pStyle w:val="normal0"/>
        <w:widowControl w:val="0"/>
        <w:pBdr>
          <w:top w:val="nil"/>
          <w:left w:val="nil"/>
          <w:bottom w:val="nil"/>
          <w:right w:val="nil"/>
          <w:between w:val="nil"/>
        </w:pBdr>
        <w:spacing w:after="220" w:line="240" w:lineRule="auto"/>
        <w:ind w:left="440" w:hanging="440"/>
        <w:rPr>
          <w:del w:id="1138" w:author="Arne Elofsson" w:date="2020-08-03T08:06:00Z"/>
          <w:color w:val="000000"/>
        </w:rPr>
      </w:pPr>
      <w:del w:id="1139" w:author="Arne Elofsson" w:date="2020-08-03T08:06:00Z">
        <w:r>
          <w:rPr>
            <w:color w:val="000000"/>
          </w:rPr>
          <w:delText xml:space="preserve">38. </w:delText>
        </w:r>
        <w:r>
          <w:rPr>
            <w:color w:val="000000"/>
          </w:rPr>
          <w:tab/>
        </w:r>
        <w:r>
          <w:fldChar w:fldCharType="begin"/>
        </w:r>
        <w:r>
          <w:delInstrText>HYPERLINK "http://paperpile.com/b/NMPUUL/GaV2"</w:delInstrText>
        </w:r>
        <w:r>
          <w:fldChar w:fldCharType="separate"/>
        </w:r>
        <w:r>
          <w:rPr>
            <w:color w:val="000000"/>
          </w:rPr>
          <w:delText>McGuffin LJ, Bryson K, Jones DT. T</w:delText>
        </w:r>
        <w:r>
          <w:rPr>
            <w:color w:val="000000"/>
          </w:rPr>
          <w:delText>he PSIPRED protein structure prediction server. Bioinformatics. 2000. pp. 404–405. doi:</w:delText>
        </w:r>
        <w:r>
          <w:fldChar w:fldCharType="end"/>
        </w:r>
        <w:r>
          <w:fldChar w:fldCharType="begin"/>
        </w:r>
        <w:r>
          <w:delInstrText>HYPERLINK "http://dx.doi.org/10.1093/bioinformatics/16.4.404"</w:delInstrText>
        </w:r>
        <w:r>
          <w:fldChar w:fldCharType="separate"/>
        </w:r>
        <w:r>
          <w:rPr>
            <w:color w:val="000000"/>
          </w:rPr>
          <w:delText>10.1093/bioinformatics/16.4.404</w:delText>
        </w:r>
        <w:r>
          <w:fldChar w:fldCharType="end"/>
        </w:r>
      </w:del>
    </w:p>
    <w:p w14:paraId="7812C8A5" w14:textId="77777777" w:rsidR="00D52040" w:rsidRDefault="00AE6D37">
      <w:pPr>
        <w:pStyle w:val="normal0"/>
        <w:widowControl w:val="0"/>
        <w:pBdr>
          <w:top w:val="nil"/>
          <w:left w:val="nil"/>
          <w:bottom w:val="nil"/>
          <w:right w:val="nil"/>
          <w:between w:val="nil"/>
        </w:pBdr>
        <w:spacing w:after="220" w:line="240" w:lineRule="auto"/>
        <w:ind w:left="440" w:hanging="440"/>
        <w:rPr>
          <w:del w:id="1140" w:author="Arne Elofsson" w:date="2020-08-03T08:06:00Z"/>
          <w:color w:val="000000"/>
        </w:rPr>
      </w:pPr>
      <w:del w:id="1141" w:author="Arne Elofsson" w:date="2020-08-03T08:06:00Z">
        <w:r>
          <w:rPr>
            <w:color w:val="000000"/>
          </w:rPr>
          <w:delText xml:space="preserve">39. </w:delText>
        </w:r>
        <w:r>
          <w:rPr>
            <w:color w:val="000000"/>
          </w:rPr>
          <w:tab/>
        </w:r>
        <w:r>
          <w:fldChar w:fldCharType="begin"/>
        </w:r>
        <w:r>
          <w:delInstrText>HYPERLINK "http://paperpile.com/b/NMPUUL/rXIQ"</w:delInstrText>
        </w:r>
        <w:r>
          <w:fldChar w:fldCharType="separate"/>
        </w:r>
        <w:r>
          <w:rPr>
            <w:color w:val="000000"/>
          </w:rPr>
          <w:delText>Kandathil SM, Green</w:delText>
        </w:r>
        <w:r>
          <w:rPr>
            <w:color w:val="000000"/>
          </w:rPr>
          <w:delText>er JG, Jones DT. Prediction of interresidue contacts with DeepMetaPSICOV in CASP13. Proteins. 2019;87: 1092–1099.</w:delText>
        </w:r>
        <w:r>
          <w:fldChar w:fldCharType="end"/>
        </w:r>
      </w:del>
    </w:p>
    <w:p w14:paraId="03A84779" w14:textId="77777777" w:rsidR="00D52040" w:rsidRDefault="00AE6D37">
      <w:pPr>
        <w:pStyle w:val="normal0"/>
        <w:widowControl w:val="0"/>
        <w:pBdr>
          <w:top w:val="nil"/>
          <w:left w:val="nil"/>
          <w:bottom w:val="nil"/>
          <w:right w:val="nil"/>
          <w:between w:val="nil"/>
        </w:pBdr>
        <w:spacing w:after="220" w:line="240" w:lineRule="auto"/>
        <w:ind w:left="440" w:hanging="440"/>
        <w:rPr>
          <w:del w:id="1142" w:author="Arne Elofsson" w:date="2020-08-03T08:06:00Z"/>
          <w:color w:val="000000"/>
        </w:rPr>
      </w:pPr>
      <w:del w:id="1143" w:author="Arne Elofsson" w:date="2020-08-03T08:06:00Z">
        <w:r>
          <w:rPr>
            <w:color w:val="000000"/>
          </w:rPr>
          <w:delText xml:space="preserve">40. </w:delText>
        </w:r>
        <w:r>
          <w:rPr>
            <w:color w:val="000000"/>
          </w:rPr>
          <w:tab/>
        </w:r>
        <w:r>
          <w:fldChar w:fldCharType="begin"/>
        </w:r>
        <w:r>
          <w:delInstrText>HYPERLINK "http://paperpile.com/b/NMPUUL/8si2"</w:delInstrText>
        </w:r>
        <w:r>
          <w:fldChar w:fldCharType="separate"/>
        </w:r>
        <w:r>
          <w:rPr>
            <w:color w:val="000000"/>
          </w:rPr>
          <w:delText>Zhang Y, Skolnick J. TM-align: a protein structure alignment algorithm based on the TM-score. Nucleic Acids Res. 2005;33: 2302–2309.</w:delText>
        </w:r>
        <w:r>
          <w:fldChar w:fldCharType="end"/>
        </w:r>
      </w:del>
    </w:p>
    <w:p w14:paraId="69CAA53A" w14:textId="77777777" w:rsidR="00D52040" w:rsidRDefault="00AE6D37">
      <w:pPr>
        <w:pStyle w:val="normal0"/>
        <w:widowControl w:val="0"/>
        <w:pBdr>
          <w:top w:val="nil"/>
          <w:left w:val="nil"/>
          <w:bottom w:val="nil"/>
          <w:right w:val="nil"/>
          <w:between w:val="nil"/>
        </w:pBdr>
        <w:spacing w:before="200" w:line="480" w:lineRule="auto"/>
        <w:rPr>
          <w:del w:id="1144" w:author="Arne Elofsson" w:date="2020-08-03T08:06:00Z"/>
          <w:b/>
          <w:sz w:val="24"/>
          <w:szCs w:val="24"/>
        </w:rPr>
      </w:pPr>
      <w:del w:id="1145" w:author="Arne Elofsson" w:date="2020-08-03T08:06:00Z">
        <w:r>
          <w:rPr>
            <w:b/>
            <w:sz w:val="24"/>
            <w:szCs w:val="24"/>
          </w:rPr>
          <w:delText>Supporting Information</w:delText>
        </w:r>
      </w:del>
    </w:p>
    <w:p w14:paraId="1E318BB9" w14:textId="77777777" w:rsidR="00D52040" w:rsidRDefault="00D52040">
      <w:pPr>
        <w:pStyle w:val="normal0"/>
        <w:widowControl w:val="0"/>
        <w:spacing w:before="200" w:line="480" w:lineRule="auto"/>
        <w:rPr>
          <w:del w:id="1146" w:author="Arne Elofsson" w:date="2020-08-03T08:06:00Z"/>
          <w:b/>
          <w:sz w:val="24"/>
          <w:szCs w:val="24"/>
        </w:rPr>
      </w:pPr>
    </w:p>
    <w:p w14:paraId="6DC9F007" w14:textId="77777777" w:rsidR="00D52040" w:rsidRDefault="00AE6D37">
      <w:pPr>
        <w:pStyle w:val="normal0"/>
        <w:widowControl w:val="0"/>
        <w:spacing w:before="200" w:line="480" w:lineRule="auto"/>
        <w:rPr>
          <w:del w:id="1147" w:author="Arne Elofsson" w:date="2020-08-03T08:06:00Z"/>
          <w:sz w:val="20"/>
          <w:szCs w:val="20"/>
        </w:rPr>
      </w:pPr>
      <w:del w:id="1148" w:author="Arne Elofsson" w:date="2020-08-03T08:06:00Z">
        <w:r>
          <w:rPr>
            <w:b/>
            <w:sz w:val="20"/>
            <w:szCs w:val="20"/>
          </w:rPr>
          <w:delText>Table S1. Unknown protein family dataset.</w:delText>
        </w:r>
        <w:r>
          <w:rPr>
            <w:sz w:val="20"/>
            <w:szCs w:val="20"/>
          </w:rPr>
          <w:delText xml:space="preserve"> In the columns are reported respectively: the UniProt ID of the modelled sequence, the PFAM family, the predicted TM score by random forest regression.</w:delText>
        </w:r>
      </w:del>
    </w:p>
    <w:p w14:paraId="770A22BE" w14:textId="77777777" w:rsidR="00D52040" w:rsidRDefault="00D52040">
      <w:pPr>
        <w:pStyle w:val="normal0"/>
        <w:widowControl w:val="0"/>
        <w:spacing w:before="200" w:line="480" w:lineRule="auto"/>
        <w:rPr>
          <w:del w:id="1149" w:author="Arne Elofsson" w:date="2020-08-03T08:06:00Z"/>
          <w:b/>
          <w:sz w:val="20"/>
          <w:szCs w:val="20"/>
        </w:rPr>
      </w:pPr>
    </w:p>
    <w:p w14:paraId="5AE3C9EF" w14:textId="77777777" w:rsidR="00D52040" w:rsidRDefault="00AE6D37">
      <w:pPr>
        <w:pStyle w:val="normal0"/>
        <w:widowControl w:val="0"/>
        <w:pBdr>
          <w:top w:val="nil"/>
          <w:left w:val="nil"/>
          <w:bottom w:val="nil"/>
          <w:right w:val="nil"/>
          <w:between w:val="nil"/>
        </w:pBdr>
        <w:spacing w:after="200" w:line="240" w:lineRule="auto"/>
        <w:ind w:left="400" w:hanging="400"/>
        <w:rPr>
          <w:ins w:id="1150" w:author="Arne Elofsson" w:date="2020-08-03T08:06:00Z"/>
          <w:color w:val="000000"/>
          <w:sz w:val="20"/>
          <w:szCs w:val="20"/>
        </w:rPr>
      </w:pPr>
      <w:del w:id="1151" w:author="Arne Elofsson" w:date="2020-08-03T08:06:00Z">
        <w:r>
          <w:rPr>
            <w:b/>
            <w:sz w:val="20"/>
            <w:szCs w:val="20"/>
          </w:rPr>
          <w:delText>Figure S1 Performance expressed in PPV  for the set of proteins contained in the training set of the c</w:delText>
        </w:r>
        <w:r>
          <w:rPr>
            <w:b/>
            <w:sz w:val="20"/>
            <w:szCs w:val="20"/>
          </w:rPr>
          <w:delText xml:space="preserve">ontact predictions  methods. </w:delText>
        </w:r>
        <w:r>
          <w:rPr>
            <w:sz w:val="20"/>
            <w:szCs w:val="20"/>
          </w:rPr>
          <w:delText>In light green the Deep Meta Psicov (DMP) average precision for the proteins of the  benchmark set  non overlapping with the DMP training set, in dark green the DMP average precision for the proteins benchmark set  present in t</w:delText>
        </w:r>
        <w:r>
          <w:rPr>
            <w:sz w:val="20"/>
            <w:szCs w:val="20"/>
          </w:rPr>
          <w:delText>he DMP training set, in light blue the PconsC4  average precision for the proteins of the  benchmark set  non overlapping with the PconsC4 training set, in dark blue the PconsC4 average precision for the proteins benchmark set  present as well in the Pcons</w:delText>
        </w:r>
        <w:r>
          <w:rPr>
            <w:sz w:val="20"/>
            <w:szCs w:val="20"/>
          </w:rPr>
          <w:delText>C4 training set</w:delText>
        </w:r>
      </w:del>
      <w:ins w:id="1152" w:author="Arne Elofsson" w:date="2020-08-03T08:06:00Z">
        <w:r>
          <w:fldChar w:fldCharType="begin"/>
        </w:r>
        <w:r>
          <w:instrText>HYPERLINK "http://dx.doi.org/10.1007/978-3-319-24574-4_28"</w:instrText>
        </w:r>
        <w:r>
          <w:fldChar w:fldCharType="separate"/>
        </w:r>
        <w:r>
          <w:rPr>
            <w:color w:val="000000"/>
            <w:sz w:val="20"/>
            <w:szCs w:val="20"/>
          </w:rPr>
          <w:t>10.1007/978-3-319-24574-4_28</w:t>
        </w:r>
        <w:r>
          <w:fldChar w:fldCharType="end"/>
        </w:r>
      </w:ins>
    </w:p>
    <w:p w14:paraId="6FC6B9DA" w14:textId="77777777" w:rsidR="00D52040" w:rsidRDefault="00AE6D37">
      <w:pPr>
        <w:pStyle w:val="normal0"/>
        <w:widowControl w:val="0"/>
        <w:pBdr>
          <w:top w:val="nil"/>
          <w:left w:val="nil"/>
          <w:bottom w:val="nil"/>
          <w:right w:val="nil"/>
          <w:between w:val="nil"/>
        </w:pBdr>
        <w:spacing w:after="200" w:line="240" w:lineRule="auto"/>
        <w:ind w:left="400" w:hanging="400"/>
        <w:rPr>
          <w:ins w:id="1153" w:author="Arne Elofsson" w:date="2020-08-03T08:06:00Z"/>
          <w:color w:val="000000"/>
          <w:sz w:val="20"/>
          <w:szCs w:val="20"/>
        </w:rPr>
      </w:pPr>
      <w:ins w:id="1154" w:author="Arne Elofsson" w:date="2020-08-03T08:06:00Z">
        <w:r>
          <w:rPr>
            <w:color w:val="000000"/>
            <w:sz w:val="20"/>
            <w:szCs w:val="20"/>
          </w:rPr>
          <w:lastRenderedPageBreak/>
          <w:t xml:space="preserve">33. </w:t>
        </w:r>
        <w:r>
          <w:rPr>
            <w:color w:val="000000"/>
            <w:sz w:val="20"/>
            <w:szCs w:val="20"/>
          </w:rPr>
          <w:tab/>
        </w:r>
        <w:r>
          <w:fldChar w:fldCharType="begin"/>
        </w:r>
        <w:r>
          <w:instrText>HYPERLINK "http://paperpile.com/b/NMPUUL/V7Po"</w:instrText>
        </w:r>
        <w:r>
          <w:fldChar w:fldCharType="separate"/>
        </w:r>
        <w:r>
          <w:rPr>
            <w:color w:val="000000"/>
            <w:sz w:val="20"/>
            <w:szCs w:val="20"/>
          </w:rPr>
          <w:t>Skwark MJ, Raimondi D, Michel M, Elofsson A. Improved contact predictions using the recognition of protein like contact patterns. PLoS Comput Biol. 2014;10: e1003889.</w:t>
        </w:r>
        <w:r>
          <w:fldChar w:fldCharType="end"/>
        </w:r>
      </w:ins>
    </w:p>
    <w:p w14:paraId="35D4CCD8" w14:textId="77777777" w:rsidR="00D52040" w:rsidRDefault="00AE6D37">
      <w:pPr>
        <w:pStyle w:val="normal0"/>
        <w:widowControl w:val="0"/>
        <w:pBdr>
          <w:top w:val="nil"/>
          <w:left w:val="nil"/>
          <w:bottom w:val="nil"/>
          <w:right w:val="nil"/>
          <w:between w:val="nil"/>
        </w:pBdr>
        <w:spacing w:after="200" w:line="240" w:lineRule="auto"/>
        <w:ind w:left="400" w:hanging="400"/>
        <w:rPr>
          <w:ins w:id="1155" w:author="Arne Elofsson" w:date="2020-08-03T08:06:00Z"/>
          <w:color w:val="000000"/>
          <w:sz w:val="20"/>
          <w:szCs w:val="20"/>
        </w:rPr>
      </w:pPr>
      <w:ins w:id="1156" w:author="Arne Elofsson" w:date="2020-08-03T08:06:00Z">
        <w:r>
          <w:rPr>
            <w:color w:val="000000"/>
            <w:sz w:val="20"/>
            <w:szCs w:val="20"/>
          </w:rPr>
          <w:t xml:space="preserve">34. </w:t>
        </w:r>
        <w:r>
          <w:rPr>
            <w:color w:val="000000"/>
            <w:sz w:val="20"/>
            <w:szCs w:val="20"/>
          </w:rPr>
          <w:tab/>
        </w:r>
        <w:r>
          <w:fldChar w:fldCharType="begin"/>
        </w:r>
        <w:r>
          <w:instrText>HYPERLINK "http://paperpile.com/b/NMPUUL/jvnH"</w:instrText>
        </w:r>
        <w:r>
          <w:fldChar w:fldCharType="separate"/>
        </w:r>
        <w:r>
          <w:rPr>
            <w:color w:val="000000"/>
            <w:sz w:val="20"/>
            <w:szCs w:val="20"/>
          </w:rPr>
          <w:t>Pettersen EF, Goddard TD, Huang CC,</w:t>
        </w:r>
        <w:r>
          <w:rPr>
            <w:color w:val="000000"/>
            <w:sz w:val="20"/>
            <w:szCs w:val="20"/>
          </w:rPr>
          <w:t xml:space="preserve"> Couch GS, Greenblatt DM, Meng EC, et al. UCSF Chimera--a visualization system for exploratory research and analysis. J Comput Chem. 2004;25: 1605–1612.</w:t>
        </w:r>
        <w:r>
          <w:fldChar w:fldCharType="end"/>
        </w:r>
      </w:ins>
    </w:p>
    <w:p w14:paraId="3FC33CA1" w14:textId="77777777" w:rsidR="00D52040" w:rsidRDefault="00AE6D37">
      <w:pPr>
        <w:pStyle w:val="normal0"/>
        <w:widowControl w:val="0"/>
        <w:pBdr>
          <w:top w:val="nil"/>
          <w:left w:val="nil"/>
          <w:bottom w:val="nil"/>
          <w:right w:val="nil"/>
          <w:between w:val="nil"/>
        </w:pBdr>
        <w:spacing w:after="200" w:line="240" w:lineRule="auto"/>
        <w:ind w:left="400" w:hanging="400"/>
        <w:rPr>
          <w:ins w:id="1157" w:author="Arne Elofsson" w:date="2020-08-03T08:06:00Z"/>
          <w:color w:val="000000"/>
          <w:sz w:val="20"/>
          <w:szCs w:val="20"/>
        </w:rPr>
      </w:pPr>
      <w:ins w:id="1158" w:author="Arne Elofsson" w:date="2020-08-03T08:06:00Z">
        <w:r>
          <w:rPr>
            <w:color w:val="000000"/>
            <w:sz w:val="20"/>
            <w:szCs w:val="20"/>
          </w:rPr>
          <w:t xml:space="preserve">35. </w:t>
        </w:r>
        <w:r>
          <w:rPr>
            <w:color w:val="000000"/>
            <w:sz w:val="20"/>
            <w:szCs w:val="20"/>
          </w:rPr>
          <w:tab/>
        </w:r>
        <w:r>
          <w:fldChar w:fldCharType="begin"/>
        </w:r>
        <w:r>
          <w:instrText>HYPERLINK "http://paperpile.com/b/NMPUUL/mub6"</w:instrText>
        </w:r>
        <w:r>
          <w:fldChar w:fldCharType="separate"/>
        </w:r>
        <w:r>
          <w:rPr>
            <w:color w:val="000000"/>
            <w:sz w:val="20"/>
            <w:szCs w:val="20"/>
          </w:rPr>
          <w:t>Yeats C, Bentley S, Bateman A. New knowledge from</w:t>
        </w:r>
        <w:r>
          <w:rPr>
            <w:color w:val="000000"/>
            <w:sz w:val="20"/>
            <w:szCs w:val="20"/>
          </w:rPr>
          <w:t xml:space="preserve"> old: in silico discovery of novel protein domains in Streptomyces coelicolor. BMC Microbiol. 2003;3: 3.</w:t>
        </w:r>
        <w:r>
          <w:fldChar w:fldCharType="end"/>
        </w:r>
      </w:ins>
    </w:p>
    <w:p w14:paraId="3FF9D53D" w14:textId="77777777" w:rsidR="00D52040" w:rsidRDefault="00AE6D37">
      <w:pPr>
        <w:pStyle w:val="normal0"/>
        <w:widowControl w:val="0"/>
        <w:pBdr>
          <w:top w:val="nil"/>
          <w:left w:val="nil"/>
          <w:bottom w:val="nil"/>
          <w:right w:val="nil"/>
          <w:between w:val="nil"/>
        </w:pBdr>
        <w:spacing w:after="200" w:line="240" w:lineRule="auto"/>
        <w:ind w:left="400" w:hanging="400"/>
        <w:rPr>
          <w:ins w:id="1159" w:author="Arne Elofsson" w:date="2020-08-03T08:06:00Z"/>
          <w:color w:val="000000"/>
          <w:sz w:val="20"/>
          <w:szCs w:val="20"/>
        </w:rPr>
      </w:pPr>
      <w:ins w:id="1160" w:author="Arne Elofsson" w:date="2020-08-03T08:06:00Z">
        <w:r>
          <w:rPr>
            <w:color w:val="000000"/>
            <w:sz w:val="20"/>
            <w:szCs w:val="20"/>
          </w:rPr>
          <w:t xml:space="preserve">36. </w:t>
        </w:r>
        <w:r>
          <w:rPr>
            <w:color w:val="000000"/>
            <w:sz w:val="20"/>
            <w:szCs w:val="20"/>
          </w:rPr>
          <w:tab/>
        </w:r>
        <w:r>
          <w:fldChar w:fldCharType="begin"/>
        </w:r>
        <w:r>
          <w:instrText>HYPERLINK "http://paperpile.com/b/NMPUUL/J0Ig"</w:instrText>
        </w:r>
        <w:r>
          <w:fldChar w:fldCharType="separate"/>
        </w:r>
        <w:r>
          <w:rPr>
            <w:color w:val="000000"/>
            <w:sz w:val="20"/>
            <w:szCs w:val="20"/>
          </w:rPr>
          <w:t>von Heijne G. Proline kinks in transmembrane alpha-helices. J Mol Biol. 1991;218: 499–503.</w:t>
        </w:r>
        <w:r>
          <w:fldChar w:fldCharType="end"/>
        </w:r>
      </w:ins>
    </w:p>
    <w:p w14:paraId="6E765C73" w14:textId="77777777" w:rsidR="00D52040" w:rsidRDefault="00AE6D37">
      <w:pPr>
        <w:pStyle w:val="normal0"/>
        <w:widowControl w:val="0"/>
        <w:pBdr>
          <w:top w:val="nil"/>
          <w:left w:val="nil"/>
          <w:bottom w:val="nil"/>
          <w:right w:val="nil"/>
          <w:between w:val="nil"/>
        </w:pBdr>
        <w:spacing w:after="200" w:line="240" w:lineRule="auto"/>
        <w:ind w:left="400" w:hanging="400"/>
        <w:rPr>
          <w:ins w:id="1161" w:author="Arne Elofsson" w:date="2020-08-03T08:06:00Z"/>
          <w:color w:val="000000"/>
          <w:sz w:val="20"/>
          <w:szCs w:val="20"/>
        </w:rPr>
      </w:pPr>
      <w:ins w:id="1162" w:author="Arne Elofsson" w:date="2020-08-03T08:06:00Z">
        <w:r>
          <w:rPr>
            <w:color w:val="000000"/>
            <w:sz w:val="20"/>
            <w:szCs w:val="20"/>
          </w:rPr>
          <w:t>37.</w:t>
        </w:r>
        <w:r>
          <w:rPr>
            <w:color w:val="000000"/>
            <w:sz w:val="20"/>
            <w:szCs w:val="20"/>
          </w:rPr>
          <w:t xml:space="preserve"> </w:t>
        </w:r>
        <w:r>
          <w:rPr>
            <w:color w:val="000000"/>
            <w:sz w:val="20"/>
            <w:szCs w:val="20"/>
          </w:rPr>
          <w:tab/>
        </w:r>
        <w:r>
          <w:fldChar w:fldCharType="begin"/>
        </w:r>
        <w:r>
          <w:instrText>HYPERLINK "http://paperpile.com/b/NMPUUL/fMtW"</w:instrText>
        </w:r>
        <w:r>
          <w:fldChar w:fldCharType="separate"/>
        </w:r>
        <w:r>
          <w:rPr>
            <w:color w:val="000000"/>
            <w:sz w:val="20"/>
            <w:szCs w:val="20"/>
          </w:rPr>
          <w:t>Deupi X, Olivella M, Govaerts C, Ballesteros JA, Campillo M, Pardo L. Ser and Thr Residues Modulate the Conformation of Pro-Kinked Transmembrane α-Helices. Biophysical Journal. 2004. pp. 105–115. doi:</w:t>
        </w:r>
        <w:r>
          <w:fldChar w:fldCharType="end"/>
        </w:r>
        <w:r>
          <w:fldChar w:fldCharType="begin"/>
        </w:r>
        <w:r>
          <w:instrText>HYPER</w:instrText>
        </w:r>
        <w:r>
          <w:instrText>LINK "http://dx.doi.org/10.1016/s0006-3495(04)74088-6"</w:instrText>
        </w:r>
        <w:r>
          <w:fldChar w:fldCharType="separate"/>
        </w:r>
        <w:r>
          <w:rPr>
            <w:color w:val="000000"/>
            <w:sz w:val="20"/>
            <w:szCs w:val="20"/>
          </w:rPr>
          <w:t>10.1016/s0006-3495(04)74088-6</w:t>
        </w:r>
        <w:r>
          <w:fldChar w:fldCharType="end"/>
        </w:r>
      </w:ins>
    </w:p>
    <w:p w14:paraId="4DC59912" w14:textId="77777777" w:rsidR="00D52040" w:rsidRDefault="00AE6D37">
      <w:pPr>
        <w:pStyle w:val="normal0"/>
        <w:widowControl w:val="0"/>
        <w:pBdr>
          <w:top w:val="nil"/>
          <w:left w:val="nil"/>
          <w:bottom w:val="nil"/>
          <w:right w:val="nil"/>
          <w:between w:val="nil"/>
        </w:pBdr>
        <w:spacing w:after="200" w:line="240" w:lineRule="auto"/>
        <w:ind w:left="400" w:hanging="400"/>
        <w:rPr>
          <w:ins w:id="1163" w:author="Arne Elofsson" w:date="2020-08-03T08:06:00Z"/>
          <w:color w:val="000000"/>
          <w:sz w:val="20"/>
          <w:szCs w:val="20"/>
        </w:rPr>
      </w:pPr>
      <w:ins w:id="1164" w:author="Arne Elofsson" w:date="2020-08-03T08:06:00Z">
        <w:r>
          <w:rPr>
            <w:color w:val="000000"/>
            <w:sz w:val="20"/>
            <w:szCs w:val="20"/>
          </w:rPr>
          <w:t xml:space="preserve">38. </w:t>
        </w:r>
        <w:r>
          <w:rPr>
            <w:color w:val="000000"/>
            <w:sz w:val="20"/>
            <w:szCs w:val="20"/>
          </w:rPr>
          <w:tab/>
        </w:r>
        <w:r>
          <w:fldChar w:fldCharType="begin"/>
        </w:r>
        <w:r>
          <w:instrText>HYPERLINK "http://paperpile.com/b/NMPUUL/NMtO"</w:instrText>
        </w:r>
        <w:r>
          <w:fldChar w:fldCharType="separate"/>
        </w:r>
        <w:r>
          <w:rPr>
            <w:color w:val="000000"/>
            <w:sz w:val="20"/>
            <w:szCs w:val="20"/>
          </w:rPr>
          <w:t>DeBenedictis EP, Ma D, Keten S. Structural predictions for curli amyloid fibril subunits CsgA and CsgB. RSC Adv. 2017;</w:t>
        </w:r>
        <w:r>
          <w:rPr>
            <w:color w:val="000000"/>
            <w:sz w:val="20"/>
            <w:szCs w:val="20"/>
          </w:rPr>
          <w:t>7: 48102–48112.</w:t>
        </w:r>
        <w:r>
          <w:fldChar w:fldCharType="end"/>
        </w:r>
      </w:ins>
    </w:p>
    <w:p w14:paraId="308E1398" w14:textId="77777777" w:rsidR="00D52040" w:rsidRDefault="00AE6D37">
      <w:pPr>
        <w:pStyle w:val="normal0"/>
        <w:widowControl w:val="0"/>
        <w:pBdr>
          <w:top w:val="nil"/>
          <w:left w:val="nil"/>
          <w:bottom w:val="nil"/>
          <w:right w:val="nil"/>
          <w:between w:val="nil"/>
        </w:pBdr>
        <w:spacing w:after="200" w:line="240" w:lineRule="auto"/>
        <w:ind w:left="400" w:hanging="400"/>
        <w:rPr>
          <w:ins w:id="1165" w:author="Arne Elofsson" w:date="2020-08-03T08:06:00Z"/>
          <w:color w:val="000000"/>
          <w:sz w:val="20"/>
          <w:szCs w:val="20"/>
        </w:rPr>
      </w:pPr>
      <w:ins w:id="1166" w:author="Arne Elofsson" w:date="2020-08-03T08:06:00Z">
        <w:r>
          <w:rPr>
            <w:color w:val="000000"/>
            <w:sz w:val="20"/>
            <w:szCs w:val="20"/>
          </w:rPr>
          <w:t xml:space="preserve">39. </w:t>
        </w:r>
        <w:r>
          <w:rPr>
            <w:color w:val="000000"/>
            <w:sz w:val="20"/>
            <w:szCs w:val="20"/>
          </w:rPr>
          <w:tab/>
        </w:r>
        <w:r>
          <w:fldChar w:fldCharType="begin"/>
        </w:r>
        <w:r>
          <w:instrText>HYPERLINK "http://paperpile.com/b/NMPUUL/gXnj"</w:instrText>
        </w:r>
        <w:r>
          <w:fldChar w:fldCharType="separate"/>
        </w:r>
        <w:r>
          <w:rPr>
            <w:color w:val="000000"/>
            <w:sz w:val="20"/>
            <w:szCs w:val="20"/>
          </w:rPr>
          <w:t>Perov S, Lidor O, Salinas N, Golan N, Tayeb-Fligelman E, Deshmukh M, et al. Structural Insights into Curli CsgA Cross-β Fibril Architecture Inspired Repurposing of Anti-amyloid Compounds</w:t>
        </w:r>
        <w:r>
          <w:rPr>
            <w:color w:val="000000"/>
            <w:sz w:val="20"/>
            <w:szCs w:val="20"/>
          </w:rPr>
          <w:t xml:space="preserve"> as Anti-biofilm Agents. doi:</w:t>
        </w:r>
        <w:r>
          <w:fldChar w:fldCharType="end"/>
        </w:r>
        <w:r>
          <w:fldChar w:fldCharType="begin"/>
        </w:r>
        <w:r>
          <w:instrText>HYPERLINK "http://dx.doi.org/10.1101/493668"</w:instrText>
        </w:r>
        <w:r>
          <w:fldChar w:fldCharType="separate"/>
        </w:r>
        <w:r>
          <w:rPr>
            <w:color w:val="000000"/>
            <w:sz w:val="20"/>
            <w:szCs w:val="20"/>
          </w:rPr>
          <w:t>10.1101/493668</w:t>
        </w:r>
        <w:r>
          <w:fldChar w:fldCharType="end"/>
        </w:r>
      </w:ins>
    </w:p>
    <w:p w14:paraId="55926FB5" w14:textId="77777777" w:rsidR="00D52040" w:rsidRDefault="00AE6D37">
      <w:pPr>
        <w:pStyle w:val="normal0"/>
        <w:widowControl w:val="0"/>
        <w:pBdr>
          <w:top w:val="nil"/>
          <w:left w:val="nil"/>
          <w:bottom w:val="nil"/>
          <w:right w:val="nil"/>
          <w:between w:val="nil"/>
        </w:pBdr>
        <w:spacing w:after="200" w:line="240" w:lineRule="auto"/>
        <w:ind w:left="400" w:hanging="400"/>
        <w:rPr>
          <w:ins w:id="1167" w:author="Arne Elofsson" w:date="2020-08-03T08:06:00Z"/>
          <w:color w:val="000000"/>
          <w:sz w:val="20"/>
          <w:szCs w:val="20"/>
        </w:rPr>
      </w:pPr>
      <w:ins w:id="1168" w:author="Arne Elofsson" w:date="2020-08-03T08:06:00Z">
        <w:r>
          <w:rPr>
            <w:color w:val="000000"/>
            <w:sz w:val="20"/>
            <w:szCs w:val="20"/>
          </w:rPr>
          <w:t xml:space="preserve">40. </w:t>
        </w:r>
        <w:r>
          <w:rPr>
            <w:color w:val="000000"/>
            <w:sz w:val="20"/>
            <w:szCs w:val="20"/>
          </w:rPr>
          <w:tab/>
        </w:r>
        <w:r>
          <w:fldChar w:fldCharType="begin"/>
        </w:r>
        <w:r>
          <w:instrText>HYPERLINK "http://paperpile.com/b/NMPUUL/iN3y"</w:instrText>
        </w:r>
        <w:r>
          <w:fldChar w:fldCharType="separate"/>
        </w:r>
        <w:r>
          <w:rPr>
            <w:color w:val="000000"/>
            <w:sz w:val="20"/>
            <w:szCs w:val="20"/>
          </w:rPr>
          <w:t>Orlando G, Raimondi D, Vranken WF. Observation selection bias in contact prediction and its implications for st</w:t>
        </w:r>
        <w:r>
          <w:rPr>
            <w:color w:val="000000"/>
            <w:sz w:val="20"/>
            <w:szCs w:val="20"/>
          </w:rPr>
          <w:t>ructural bioinformatics. Sci Rep. 2016;6: 36679.</w:t>
        </w:r>
        <w:r>
          <w:fldChar w:fldCharType="end"/>
        </w:r>
      </w:ins>
    </w:p>
    <w:p w14:paraId="6DD44326" w14:textId="77777777" w:rsidR="00D52040" w:rsidRDefault="00AE6D37">
      <w:pPr>
        <w:pStyle w:val="normal0"/>
        <w:widowControl w:val="0"/>
        <w:pBdr>
          <w:top w:val="nil"/>
          <w:left w:val="nil"/>
          <w:bottom w:val="nil"/>
          <w:right w:val="nil"/>
          <w:between w:val="nil"/>
        </w:pBdr>
        <w:spacing w:before="200" w:line="480" w:lineRule="auto"/>
        <w:rPr>
          <w:ins w:id="1169" w:author="Arne Elofsson" w:date="2020-08-03T08:06:00Z"/>
          <w:b/>
          <w:sz w:val="24"/>
          <w:szCs w:val="24"/>
        </w:rPr>
      </w:pPr>
      <w:ins w:id="1170" w:author="Arne Elofsson" w:date="2020-08-03T08:06:00Z">
        <w:r>
          <w:rPr>
            <w:b/>
            <w:sz w:val="24"/>
            <w:szCs w:val="24"/>
          </w:rPr>
          <w:tab/>
          <w:t xml:space="preserve"> </w:t>
        </w:r>
        <w:r>
          <w:rPr>
            <w:b/>
            <w:sz w:val="24"/>
            <w:szCs w:val="24"/>
          </w:rPr>
          <w:tab/>
          <w:t xml:space="preserve"> </w:t>
        </w:r>
        <w:r>
          <w:rPr>
            <w:b/>
            <w:sz w:val="24"/>
            <w:szCs w:val="24"/>
          </w:rPr>
          <w:tab/>
        </w:r>
      </w:ins>
    </w:p>
    <w:p w14:paraId="03210531" w14:textId="77777777" w:rsidR="00D52040" w:rsidRDefault="00AE6D37">
      <w:pPr>
        <w:pStyle w:val="normal0"/>
        <w:widowControl w:val="0"/>
        <w:spacing w:before="200" w:line="480" w:lineRule="auto"/>
        <w:rPr>
          <w:ins w:id="1171" w:author="Arne Elofsson" w:date="2020-08-03T08:06:00Z"/>
          <w:b/>
          <w:sz w:val="24"/>
          <w:szCs w:val="24"/>
        </w:rPr>
      </w:pPr>
      <w:ins w:id="1172" w:author="Arne Elofsson" w:date="2020-08-03T08:06:00Z">
        <w:r>
          <w:br w:type="page"/>
        </w:r>
      </w:ins>
    </w:p>
    <w:p w14:paraId="24D0C9FF" w14:textId="77777777" w:rsidR="00D52040" w:rsidRDefault="00AE6D37">
      <w:pPr>
        <w:pStyle w:val="normal0"/>
        <w:widowControl w:val="0"/>
        <w:spacing w:before="200" w:line="480" w:lineRule="auto"/>
        <w:rPr>
          <w:ins w:id="1173" w:author="Arne Elofsson" w:date="2020-08-03T08:06:00Z"/>
          <w:b/>
          <w:sz w:val="24"/>
          <w:szCs w:val="24"/>
        </w:rPr>
      </w:pPr>
      <w:ins w:id="1174" w:author="Arne Elofsson" w:date="2020-08-03T08:06:00Z">
        <w:r>
          <w:rPr>
            <w:b/>
            <w:sz w:val="24"/>
            <w:szCs w:val="24"/>
          </w:rPr>
          <w:lastRenderedPageBreak/>
          <w:t>Supporting Information</w:t>
        </w:r>
      </w:ins>
    </w:p>
    <w:p w14:paraId="78E20105" w14:textId="77777777" w:rsidR="00D52040" w:rsidRDefault="00D52040">
      <w:pPr>
        <w:pStyle w:val="normal0"/>
        <w:widowControl w:val="0"/>
        <w:spacing w:before="200" w:line="480" w:lineRule="auto"/>
        <w:rPr>
          <w:ins w:id="1175" w:author="Arne Elofsson" w:date="2020-08-03T08:06:00Z"/>
          <w:b/>
          <w:sz w:val="24"/>
          <w:szCs w:val="24"/>
        </w:rPr>
      </w:pPr>
    </w:p>
    <w:p w14:paraId="114E154E" w14:textId="77777777" w:rsidR="00D52040" w:rsidRDefault="00AE6D37">
      <w:pPr>
        <w:pStyle w:val="normal0"/>
        <w:widowControl w:val="0"/>
        <w:spacing w:before="200" w:line="480" w:lineRule="auto"/>
        <w:rPr>
          <w:ins w:id="1176" w:author="Arne Elofsson" w:date="2020-08-03T08:06:00Z"/>
          <w:sz w:val="20"/>
          <w:szCs w:val="20"/>
        </w:rPr>
      </w:pPr>
      <w:ins w:id="1177" w:author="Arne Elofsson" w:date="2020-08-03T08:06:00Z">
        <w:r>
          <w:rPr>
            <w:b/>
            <w:sz w:val="20"/>
            <w:szCs w:val="20"/>
          </w:rPr>
          <w:t>Table S1. Unknown protein family dataset.</w:t>
        </w:r>
        <w:r>
          <w:rPr>
            <w:sz w:val="20"/>
            <w:szCs w:val="20"/>
          </w:rPr>
          <w:t xml:space="preserve"> In the columns are reported respectively: the UniProt ID of the modelled sequence, the PFAM family, the Pcons score.</w:t>
        </w:r>
      </w:ins>
    </w:p>
    <w:p w14:paraId="7B9407CE" w14:textId="77777777" w:rsidR="00D52040" w:rsidRDefault="00D52040">
      <w:pPr>
        <w:pStyle w:val="normal0"/>
        <w:widowControl w:val="0"/>
        <w:spacing w:before="200" w:line="480" w:lineRule="auto"/>
        <w:rPr>
          <w:ins w:id="1178" w:author="Arne Elofsson" w:date="2020-08-03T08:06:00Z"/>
          <w:b/>
          <w:sz w:val="24"/>
          <w:szCs w:val="24"/>
        </w:rPr>
      </w:pPr>
    </w:p>
    <w:p w14:paraId="78FC6C0F" w14:textId="77777777" w:rsidR="00D52040" w:rsidRDefault="00AE6D37" w:rsidP="00D52040">
      <w:pPr>
        <w:pStyle w:val="normal0"/>
        <w:widowControl w:val="0"/>
        <w:spacing w:before="200" w:line="480" w:lineRule="auto"/>
        <w:rPr>
          <w:sz w:val="20"/>
          <w:szCs w:val="20"/>
        </w:rPr>
        <w:pPrChange w:id="1179" w:author="Arne Elofsson" w:date="2020-08-03T08:06:00Z">
          <w:pPr>
            <w:pStyle w:val="normal0"/>
            <w:widowControl w:val="0"/>
            <w:spacing w:before="200" w:line="480" w:lineRule="auto"/>
            <w:jc w:val="both"/>
          </w:pPr>
        </w:pPrChange>
      </w:pPr>
      <w:ins w:id="1180" w:author="Arne Elofsson" w:date="2020-08-03T08:06:00Z">
        <w:r>
          <w:rPr>
            <w:b/>
            <w:sz w:val="20"/>
            <w:szCs w:val="20"/>
          </w:rPr>
          <w:t xml:space="preserve">Figure S1 Target/template alignments. </w:t>
        </w:r>
        <w:r>
          <w:rPr>
            <w:sz w:val="20"/>
            <w:szCs w:val="20"/>
          </w:rPr>
          <w:t>Target/template alignments for the homology modelling</w:t>
        </w:r>
      </w:ins>
      <w:r>
        <w:rPr>
          <w:sz w:val="20"/>
          <w:szCs w:val="20"/>
        </w:rPr>
        <w:t>.</w:t>
      </w:r>
    </w:p>
    <w:p w14:paraId="06CA6FF7" w14:textId="77777777" w:rsidR="00D52040" w:rsidRPr="00D52040" w:rsidRDefault="00D52040">
      <w:pPr>
        <w:pStyle w:val="normal0"/>
        <w:widowControl w:val="0"/>
        <w:spacing w:before="200" w:line="480" w:lineRule="auto"/>
        <w:rPr>
          <w:b/>
          <w:sz w:val="24"/>
          <w:szCs w:val="24"/>
          <w:rPrChange w:id="1181" w:author="Arne Elofsson" w:date="2020-08-03T08:06:00Z">
            <w:rPr>
              <w:sz w:val="20"/>
              <w:szCs w:val="20"/>
            </w:rPr>
          </w:rPrChange>
        </w:rPr>
      </w:pPr>
    </w:p>
    <w:p w14:paraId="1F361B98" w14:textId="77777777" w:rsidR="00D52040" w:rsidRDefault="00AE6D37">
      <w:pPr>
        <w:pStyle w:val="normal0"/>
        <w:widowControl w:val="0"/>
        <w:spacing w:before="200" w:line="480" w:lineRule="auto"/>
        <w:rPr>
          <w:sz w:val="20"/>
          <w:szCs w:val="20"/>
        </w:rPr>
      </w:pPr>
      <w:r>
        <w:rPr>
          <w:b/>
          <w:sz w:val="20"/>
          <w:szCs w:val="20"/>
        </w:rPr>
        <w:t>Figure S2 Amino Acid frequency of the single domain architecture sequences</w:t>
      </w:r>
      <w:r>
        <w:rPr>
          <w:sz w:val="20"/>
          <w:szCs w:val="20"/>
        </w:rPr>
        <w:t>. From the logo is possible recognize two SPW domains, one of them degenerated (in parti</w:t>
      </w:r>
      <w:r>
        <w:rPr>
          <w:sz w:val="20"/>
          <w:szCs w:val="20"/>
        </w:rPr>
        <w:t>cular the first Serine in the second motif) that is not recognized by PFAM.</w:t>
      </w:r>
    </w:p>
    <w:p w14:paraId="79CD46EB" w14:textId="77777777" w:rsidR="00D52040" w:rsidRDefault="00D52040">
      <w:pPr>
        <w:pStyle w:val="normal0"/>
        <w:widowControl w:val="0"/>
        <w:pBdr>
          <w:top w:val="nil"/>
          <w:left w:val="nil"/>
          <w:bottom w:val="nil"/>
          <w:right w:val="nil"/>
          <w:between w:val="nil"/>
        </w:pBdr>
        <w:spacing w:before="200" w:line="480" w:lineRule="auto"/>
        <w:rPr>
          <w:b/>
          <w:sz w:val="24"/>
          <w:szCs w:val="24"/>
        </w:rPr>
      </w:pPr>
    </w:p>
    <w:sectPr w:rsidR="00D52040">
      <w:headerReference w:type="default" r:id="rId52"/>
      <w:footerReference w:type="defaul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88B75" w14:textId="77777777" w:rsidR="00000000" w:rsidRDefault="00AE6D37">
      <w:pPr>
        <w:spacing w:line="240" w:lineRule="auto"/>
      </w:pPr>
      <w:r>
        <w:separator/>
      </w:r>
    </w:p>
  </w:endnote>
  <w:endnote w:type="continuationSeparator" w:id="0">
    <w:p w14:paraId="7BA76BC1" w14:textId="77777777" w:rsidR="00000000" w:rsidRDefault="00AE6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3C5B4" w14:textId="77777777" w:rsidR="00D52040" w:rsidRDefault="00D52040">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6A81F" w14:textId="77777777" w:rsidR="00000000" w:rsidRDefault="00AE6D37">
      <w:pPr>
        <w:spacing w:line="240" w:lineRule="auto"/>
      </w:pPr>
      <w:r>
        <w:separator/>
      </w:r>
    </w:p>
  </w:footnote>
  <w:footnote w:type="continuationSeparator" w:id="0">
    <w:p w14:paraId="34740472" w14:textId="77777777" w:rsidR="00000000" w:rsidRDefault="00AE6D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E2000" w14:textId="77777777" w:rsidR="00D52040" w:rsidRDefault="00AE6D37">
    <w:pPr>
      <w:pStyle w:val="normal0"/>
    </w:pPr>
    <w:del w:id="1182" w:author="Arne Elofsson" w:date="2020-08-03T08:06:00Z">
      <w:r>
        <w:delText xml:space="preserve"> </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2040"/>
    <w:rsid w:val="00AE6D37"/>
    <w:rsid w:val="00D52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1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6D3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6D3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6D3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6D3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NMPUUL/HLpY+WWdy" TargetMode="External"/><Relationship Id="rId14" Type="http://schemas.openxmlformats.org/officeDocument/2006/relationships/hyperlink" Target="https://paperpile.com/c/NMPUUL/W73P+SgoR" TargetMode="External"/><Relationship Id="rId15" Type="http://schemas.openxmlformats.org/officeDocument/2006/relationships/hyperlink" Target="https://paperpile.com/c/NMPUUL/W73P" TargetMode="External"/><Relationship Id="rId16" Type="http://schemas.openxmlformats.org/officeDocument/2006/relationships/hyperlink" Target="https://paperpile.com/c/NMPUUL/AdXS+lEFg" TargetMode="External"/><Relationship Id="rId17" Type="http://schemas.openxmlformats.org/officeDocument/2006/relationships/hyperlink" Target="https://paperpile.com/c/NMPUUL/z3tG" TargetMode="External"/><Relationship Id="rId18" Type="http://schemas.openxmlformats.org/officeDocument/2006/relationships/hyperlink" Target="https://paperpile.com/c/NMPUUL/z3tG" TargetMode="External"/><Relationship Id="rId19" Type="http://schemas.openxmlformats.org/officeDocument/2006/relationships/hyperlink" Target="https://paperpile.com/c/NMPUUL/lEFg" TargetMode="External"/><Relationship Id="rId50" Type="http://schemas.openxmlformats.org/officeDocument/2006/relationships/hyperlink" Target="https://paperpile.com/c/NMPUUL/GtDi" TargetMode="External"/><Relationship Id="rId51" Type="http://schemas.openxmlformats.org/officeDocument/2006/relationships/hyperlink" Target="https://paperpile.com/c/NMPUUL/z3tG"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paperpile.com/c/NMPUUL/WPGJ" TargetMode="External"/><Relationship Id="rId41" Type="http://schemas.openxmlformats.org/officeDocument/2006/relationships/hyperlink" Target="https://paperpile.com/c/NMPUUL/Udag" TargetMode="External"/><Relationship Id="rId42" Type="http://schemas.openxmlformats.org/officeDocument/2006/relationships/hyperlink" Target="https://paperpile.com/c/NMPUUL/wdaQ" TargetMode="External"/><Relationship Id="rId43" Type="http://schemas.openxmlformats.org/officeDocument/2006/relationships/hyperlink" Target="https://paperpile.com/c/NMPUUL/Orcg" TargetMode="External"/><Relationship Id="rId44" Type="http://schemas.openxmlformats.org/officeDocument/2006/relationships/hyperlink" Target="https://paperpile.com/c/NMPUUL/Orcg" TargetMode="External"/><Relationship Id="rId45" Type="http://schemas.openxmlformats.org/officeDocument/2006/relationships/hyperlink" Target="https://paperpile.com/c/NMPUUL/OKfq" TargetMode="External"/><Relationship Id="rId46" Type="http://schemas.openxmlformats.org/officeDocument/2006/relationships/hyperlink" Target="https://paperpile.com/c/NMPUUL/GaV2" TargetMode="External"/><Relationship Id="rId47" Type="http://schemas.openxmlformats.org/officeDocument/2006/relationships/hyperlink" Target="https://paperpile.com/c/NMPUUL/GaV2" TargetMode="External"/><Relationship Id="rId48" Type="http://schemas.openxmlformats.org/officeDocument/2006/relationships/hyperlink" Target="https://paperpile.com/c/NMPUUL/kw3D" TargetMode="External"/><Relationship Id="rId49" Type="http://schemas.openxmlformats.org/officeDocument/2006/relationships/hyperlink" Target="https://paperpile.com/c/NMPUUL/GtDi"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aperpile.com/c/NMPUUL/7BHY" TargetMode="External"/><Relationship Id="rId8" Type="http://schemas.openxmlformats.org/officeDocument/2006/relationships/hyperlink" Target="https://paperpile.com/c/NMPUUL/Gkvz" TargetMode="External"/><Relationship Id="rId9" Type="http://schemas.openxmlformats.org/officeDocument/2006/relationships/hyperlink" Target="https://paperpile.com/c/NMPUUL/Ind2" TargetMode="External"/><Relationship Id="rId30" Type="http://schemas.openxmlformats.org/officeDocument/2006/relationships/hyperlink" Target="https://paperpile.com/c/NMPUUL/V7Po" TargetMode="External"/><Relationship Id="rId31" Type="http://schemas.openxmlformats.org/officeDocument/2006/relationships/hyperlink" Target="https://paperpile.com/c/NMPUUL/V7Po" TargetMode="External"/><Relationship Id="rId32" Type="http://schemas.openxmlformats.org/officeDocument/2006/relationships/hyperlink" Target="https://paperpile.com/c/NMPUUL/GtDi" TargetMode="External"/><Relationship Id="rId33" Type="http://schemas.openxmlformats.org/officeDocument/2006/relationships/hyperlink" Target="https://paperpile.com/c/NMPUUL/mub6" TargetMode="External"/><Relationship Id="rId34" Type="http://schemas.openxmlformats.org/officeDocument/2006/relationships/hyperlink" Target="https://paperpile.com/c/NMPUUL/J0Ig" TargetMode="External"/><Relationship Id="rId35" Type="http://schemas.openxmlformats.org/officeDocument/2006/relationships/hyperlink" Target="https://paperpile.com/c/NMPUUL/J0Ig" TargetMode="External"/><Relationship Id="rId36" Type="http://schemas.openxmlformats.org/officeDocument/2006/relationships/hyperlink" Target="https://paperpile.com/c/NMPUUL/gXnj" TargetMode="External"/><Relationship Id="rId37" Type="http://schemas.openxmlformats.org/officeDocument/2006/relationships/hyperlink" Target="https://paperpile.com/c/NMPUUL/z3tG+unQK" TargetMode="External"/><Relationship Id="rId38" Type="http://schemas.openxmlformats.org/officeDocument/2006/relationships/hyperlink" Target="https://paperpile.com/c/NMPUUL/z3tG+unQK" TargetMode="External"/><Relationship Id="rId39" Type="http://schemas.openxmlformats.org/officeDocument/2006/relationships/hyperlink" Target="https://paperpile.com/c/NMPUUL/WPGJ" TargetMode="External"/><Relationship Id="rId20" Type="http://schemas.openxmlformats.org/officeDocument/2006/relationships/hyperlink" Target="https://paperpile.com/c/NMPUUL/27Hch" TargetMode="External"/><Relationship Id="rId21" Type="http://schemas.openxmlformats.org/officeDocument/2006/relationships/hyperlink" Target="https://paperpile.com/c/NMPUUL/gK7oZ" TargetMode="External"/><Relationship Id="rId22" Type="http://schemas.openxmlformats.org/officeDocument/2006/relationships/hyperlink" Target="https://paperpile.com/c/NMPUUL/4uCf" TargetMode="External"/><Relationship Id="rId23" Type="http://schemas.openxmlformats.org/officeDocument/2006/relationships/hyperlink" Target="https://paperpile.com/c/NMPUUL/kw3D" TargetMode="External"/><Relationship Id="rId24" Type="http://schemas.openxmlformats.org/officeDocument/2006/relationships/hyperlink" Target="https://paperpile.com/c/NMPUUL/LRiE" TargetMode="External"/><Relationship Id="rId25" Type="http://schemas.openxmlformats.org/officeDocument/2006/relationships/hyperlink" Target="https://paperpile.com/c/NMPUUL/LRiE" TargetMode="External"/><Relationship Id="rId26" Type="http://schemas.openxmlformats.org/officeDocument/2006/relationships/hyperlink" Target="https://paperpile.com/c/NMPUUL/z3tG" TargetMode="External"/><Relationship Id="rId27" Type="http://schemas.openxmlformats.org/officeDocument/2006/relationships/hyperlink" Target="https://paperpile.com/c/NMPUUL/z3tG" TargetMode="External"/><Relationship Id="rId28" Type="http://schemas.openxmlformats.org/officeDocument/2006/relationships/hyperlink" Target="https://paperpile.com/c/NMPUUL/kw3D" TargetMode="External"/><Relationship Id="rId29" Type="http://schemas.openxmlformats.org/officeDocument/2006/relationships/hyperlink" Target="https://paperpile.com/c/NMPUUL/kw3D" TargetMode="External"/><Relationship Id="rId10" Type="http://schemas.openxmlformats.org/officeDocument/2006/relationships/hyperlink" Target="https://paperpile.com/c/NMPUUL/SgoR+RDz1+2HFJ" TargetMode="External"/><Relationship Id="rId11" Type="http://schemas.openxmlformats.org/officeDocument/2006/relationships/hyperlink" Target="https://paperpile.com/c/NMPUUL/5Fjy" TargetMode="External"/><Relationship Id="rId12" Type="http://schemas.openxmlformats.org/officeDocument/2006/relationships/hyperlink" Target="https://paperpile.com/c/NMPUUL/nK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9466</Words>
  <Characters>53957</Characters>
  <Application>Microsoft Macintosh Word</Application>
  <DocSecurity>0</DocSecurity>
  <Lines>449</Lines>
  <Paragraphs>126</Paragraphs>
  <ScaleCrop>false</ScaleCrop>
  <Company/>
  <LinksUpToDate>false</LinksUpToDate>
  <CharactersWithSpaces>63297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ARNE ELOFSSON</cp:lastModifiedBy>
  <cp:revision>2</cp:revision>
  <dcterms:created xsi:type="dcterms:W3CDTF">2020-08-03T08:08:00Z</dcterms:created>
  <dcterms:modified xsi:type="dcterms:W3CDTF">2020-08-03T19:35:00Z</dcterms:modified>
</cp:coreProperties>
</file>